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453D9" w:rsidR="00C73AFF" w:rsidP="00080BF1" w:rsidRDefault="006C6680" w14:paraId="2CA6883F" w14:textId="01983A5C">
      <w:pPr>
        <w:pStyle w:val="MDPI11articletype"/>
        <w:tabs>
          <w:tab w:val="left" w:pos="2610"/>
        </w:tabs>
      </w:pPr>
      <w:r>
        <w:t xml:space="preserve"> </w:t>
      </w:r>
      <w:r w:rsidR="00C73AFF">
        <w:t>Article</w:t>
      </w:r>
    </w:p>
    <w:p w:rsidRPr="003B1AF1" w:rsidR="00C73AFF" w:rsidP="00080BF1" w:rsidRDefault="009E1932" w14:paraId="0BC5B354" w14:textId="70FF3B35">
      <w:pPr>
        <w:pStyle w:val="MDPI12title"/>
        <w:tabs>
          <w:tab w:val="left" w:pos="2610"/>
        </w:tabs>
      </w:pPr>
      <w:r>
        <w:t xml:space="preserve">Perceptions of Prescribed Fire </w:t>
      </w:r>
      <w:r w:rsidR="003435BF">
        <w:t xml:space="preserve">Among Ranchers </w:t>
      </w:r>
      <w:r w:rsidR="00386079">
        <w:t xml:space="preserve">Near </w:t>
      </w:r>
      <w:r w:rsidR="00AA149F">
        <w:t xml:space="preserve">Northern US </w:t>
      </w:r>
      <w:r w:rsidR="00386079">
        <w:t>National Grasslands</w:t>
      </w:r>
    </w:p>
    <w:p w:rsidR="00AE1E20" w:rsidP="00080BF1" w:rsidRDefault="000F03DC" w14:paraId="3A7D5A35" w14:textId="7C9BD594">
      <w:pPr>
        <w:pStyle w:val="MDPI13authornames"/>
        <w:tabs>
          <w:tab w:val="left" w:pos="2610"/>
        </w:tabs>
        <w:rPr>
          <w:vertAlign w:val="superscript"/>
        </w:rPr>
      </w:pPr>
      <w:r>
        <w:t>Kaylee Boland</w:t>
      </w:r>
      <w:r w:rsidRPr="00D945EC" w:rsidR="00C73AFF">
        <w:t xml:space="preserve"> </w:t>
      </w:r>
      <w:r w:rsidRPr="001F31D1" w:rsidR="00C73AFF">
        <w:rPr>
          <w:vertAlign w:val="superscript"/>
        </w:rPr>
        <w:t>1</w:t>
      </w:r>
      <w:r w:rsidRPr="00D945EC" w:rsidR="00C73AFF">
        <w:t xml:space="preserve">, </w:t>
      </w:r>
      <w:r>
        <w:t>Devan Allen McGranahan</w:t>
      </w:r>
      <w:r w:rsidRPr="00D945EC" w:rsidR="00C73AFF">
        <w:t xml:space="preserve"> </w:t>
      </w:r>
      <w:bookmarkStart w:name="_Int_LTmxAJNi" w:id="0"/>
      <w:proofErr w:type="gramStart"/>
      <w:r w:rsidRPr="001F31D1">
        <w:rPr>
          <w:vertAlign w:val="superscript"/>
        </w:rPr>
        <w:t>2,</w:t>
      </w:r>
      <w:r w:rsidRPr="00331633">
        <w:t>*</w:t>
      </w:r>
      <w:bookmarkEnd w:id="0"/>
      <w:proofErr w:type="gramEnd"/>
      <w:r>
        <w:t xml:space="preserve">, Benjamin Geaumont </w:t>
      </w:r>
      <w:r>
        <w:rPr>
          <w:vertAlign w:val="superscript"/>
        </w:rPr>
        <w:t>1</w:t>
      </w:r>
      <w:r>
        <w:t>,</w:t>
      </w:r>
      <w:r w:rsidRPr="00D945EC" w:rsidR="00C73AFF">
        <w:t xml:space="preserve"> </w:t>
      </w:r>
      <w:r>
        <w:t xml:space="preserve">Carissa L. Wonkka </w:t>
      </w:r>
      <w:r>
        <w:rPr>
          <w:vertAlign w:val="superscript"/>
        </w:rPr>
        <w:t>3</w:t>
      </w:r>
      <w:r>
        <w:t xml:space="preserve">, </w:t>
      </w:r>
      <w:r w:rsidRPr="00D945EC" w:rsidR="00C73AFF">
        <w:t xml:space="preserve">and </w:t>
      </w:r>
      <w:r>
        <w:t>Jaqueline Ott</w:t>
      </w:r>
      <w:r w:rsidRPr="00D945EC" w:rsidR="00C73AFF">
        <w:t xml:space="preserve"> </w:t>
      </w:r>
      <w:r>
        <w:rPr>
          <w:vertAlign w:val="superscript"/>
        </w:rPr>
        <w:t>4</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Pr="00D119B7" w:rsidR="00AE1E20" w:rsidTr="001C76F6" w14:paraId="276AEF2D" w14:textId="77777777">
        <w:tc>
          <w:tcPr>
            <w:tcW w:w="2410" w:type="dxa"/>
            <w:shd w:val="clear" w:color="auto" w:fill="auto"/>
          </w:tcPr>
          <w:p w:rsidRPr="002564BC" w:rsidR="00AE1E20" w:rsidP="00080BF1" w:rsidRDefault="00AE1E20" w14:paraId="75FA8209" w14:textId="77777777">
            <w:pPr>
              <w:pStyle w:val="MDPI61Citation"/>
              <w:tabs>
                <w:tab w:val="left" w:pos="2610"/>
              </w:tabs>
              <w:spacing w:after="120" w:line="240" w:lineRule="exact"/>
            </w:pPr>
            <w:r w:rsidRPr="00D56560">
              <w:rPr>
                <w:b/>
              </w:rPr>
              <w:t>Citation:</w:t>
            </w:r>
            <w:r>
              <w:rPr>
                <w:b/>
              </w:rPr>
              <w:t xml:space="preserve"> </w:t>
            </w:r>
            <w:r>
              <w:t>To be added by editorial staff during production.</w:t>
            </w:r>
          </w:p>
          <w:p w:rsidR="00AE1E20" w:rsidP="00080BF1" w:rsidRDefault="00AE1E20" w14:paraId="265B8ADB" w14:textId="77777777">
            <w:pPr>
              <w:pStyle w:val="MDPI15academiceditor"/>
              <w:tabs>
                <w:tab w:val="left" w:pos="2610"/>
              </w:tabs>
              <w:spacing w:after="120"/>
            </w:pPr>
            <w:r>
              <w:t xml:space="preserve">Academic Editor: </w:t>
            </w:r>
            <w:proofErr w:type="spellStart"/>
            <w:r>
              <w:t>Firstname</w:t>
            </w:r>
            <w:proofErr w:type="spellEnd"/>
            <w:r>
              <w:t xml:space="preserve"> </w:t>
            </w:r>
            <w:proofErr w:type="spellStart"/>
            <w:r>
              <w:t>Lastname</w:t>
            </w:r>
            <w:proofErr w:type="spellEnd"/>
          </w:p>
          <w:p w:rsidRPr="005C47B2" w:rsidR="00AE1E20" w:rsidP="00080BF1" w:rsidRDefault="00AE1E20" w14:paraId="20EAC981" w14:textId="77777777">
            <w:pPr>
              <w:pStyle w:val="MDPI14history"/>
              <w:tabs>
                <w:tab w:val="left" w:pos="2610"/>
              </w:tabs>
              <w:spacing w:before="120"/>
            </w:pPr>
            <w:r w:rsidRPr="005C47B2">
              <w:t>Received: date</w:t>
            </w:r>
          </w:p>
          <w:p w:rsidR="00AE1E20" w:rsidP="00080BF1" w:rsidRDefault="00AE1E20" w14:paraId="6A411A73" w14:textId="77777777">
            <w:pPr>
              <w:pStyle w:val="MDPI14history"/>
              <w:tabs>
                <w:tab w:val="left" w:pos="2610"/>
              </w:tabs>
            </w:pPr>
            <w:r>
              <w:t>Revised: date</w:t>
            </w:r>
          </w:p>
          <w:p w:rsidRPr="005C47B2" w:rsidR="00AE1E20" w:rsidP="00080BF1" w:rsidRDefault="00AE1E20" w14:paraId="5EA09DA5" w14:textId="77777777">
            <w:pPr>
              <w:pStyle w:val="MDPI14history"/>
              <w:tabs>
                <w:tab w:val="left" w:pos="2610"/>
              </w:tabs>
            </w:pPr>
            <w:r>
              <w:t>Accepted: date</w:t>
            </w:r>
          </w:p>
          <w:p w:rsidRPr="005C47B2" w:rsidR="00AE1E20" w:rsidP="00080BF1" w:rsidRDefault="00AE1E20" w14:paraId="52CCA40C" w14:textId="77777777">
            <w:pPr>
              <w:pStyle w:val="MDPI14history"/>
              <w:tabs>
                <w:tab w:val="left" w:pos="2610"/>
              </w:tabs>
              <w:spacing w:after="120"/>
            </w:pPr>
            <w:r w:rsidRPr="005C47B2">
              <w:t>Published: date</w:t>
            </w:r>
          </w:p>
          <w:p w:rsidRPr="00D119B7" w:rsidR="00AE1E20" w:rsidP="00080BF1" w:rsidRDefault="00AE1E20" w14:paraId="0FBE49C9" w14:textId="77777777">
            <w:pPr>
              <w:tabs>
                <w:tab w:val="left" w:pos="2610"/>
              </w:tabs>
              <w:adjustRightInd w:val="0"/>
              <w:snapToGrid w:val="0"/>
              <w:spacing w:before="120" w:line="240" w:lineRule="atLeast"/>
              <w:ind w:right="113"/>
              <w:jc w:val="left"/>
              <w:rPr>
                <w:rFonts w:eastAsia="DengXian"/>
                <w:bCs/>
                <w:sz w:val="14"/>
                <w:szCs w:val="14"/>
                <w:lang w:bidi="en-US"/>
              </w:rPr>
            </w:pPr>
            <w:r w:rsidRPr="00D119B7">
              <w:rPr>
                <w:rFonts w:eastAsia="DengXian"/>
                <w:noProof/>
              </w:rPr>
              <w:drawing>
                <wp:inline distT="0" distB="0" distL="0" distR="0" wp14:anchorId="11C8C7DF" wp14:editId="5EA8667D">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Pr="00D119B7" w:rsidR="00AE1E20" w:rsidP="00080BF1" w:rsidRDefault="00AE1E20" w14:paraId="12216D4D" w14:textId="77777777">
            <w:pPr>
              <w:pStyle w:val="MDPI72Copyright"/>
              <w:tabs>
                <w:tab w:val="left" w:pos="2610"/>
              </w:tabs>
              <w:rPr>
                <w:rFonts w:eastAsia="DengXian"/>
                <w:lang w:bidi="en-US"/>
              </w:rPr>
            </w:pPr>
            <w:r w:rsidRPr="00D119B7">
              <w:rPr>
                <w:rFonts w:eastAsia="DengXian"/>
                <w:b/>
                <w:lang w:bidi="en-US"/>
              </w:rPr>
              <w:t>Copyright:</w:t>
            </w:r>
            <w:r w:rsidRPr="00D119B7">
              <w:rPr>
                <w:rFonts w:eastAsia="DengXian"/>
                <w:lang w:bidi="en-US"/>
              </w:rPr>
              <w:t xml:space="preserve"> </w:t>
            </w:r>
            <w:r w:rsidR="00372D25">
              <w:rPr>
                <w:rFonts w:eastAsia="DengXian"/>
                <w:lang w:bidi="en-US"/>
              </w:rPr>
              <w:t>© 2024 by the</w:t>
            </w:r>
            <w:r>
              <w:rPr>
                <w:rFonts w:eastAsia="DengXian"/>
                <w:lang w:bidi="en-US"/>
              </w:rPr>
              <w:t xml:space="preserve"> authors. Submitted for possible open access publication under the terms and conditions of the Creative Commons </w:t>
            </w:r>
            <w:r w:rsidRPr="00D119B7">
              <w:rPr>
                <w:rFonts w:eastAsia="DengXian"/>
                <w:lang w:bidi="en-US"/>
              </w:rPr>
              <w:t>Attribution (CC BY) license (</w:t>
            </w:r>
            <w:r>
              <w:rPr>
                <w:rFonts w:eastAsia="DengXian"/>
                <w:lang w:bidi="en-US"/>
              </w:rPr>
              <w:t>https://</w:t>
            </w:r>
            <w:r w:rsidRPr="00D119B7">
              <w:rPr>
                <w:rFonts w:eastAsia="DengXian"/>
                <w:lang w:bidi="en-US"/>
              </w:rPr>
              <w:t>creativecommons.org/licenses/by/4.0/).</w:t>
            </w:r>
          </w:p>
        </w:tc>
      </w:tr>
    </w:tbl>
    <w:p w:rsidRPr="00D945EC" w:rsidR="00C73AFF" w:rsidP="00080BF1" w:rsidRDefault="005C47B2" w14:paraId="4C6660C5" w14:textId="2F142D3D">
      <w:pPr>
        <w:pStyle w:val="MDPI16affiliation"/>
        <w:tabs>
          <w:tab w:val="left" w:pos="2610"/>
        </w:tabs>
      </w:pPr>
      <w:r w:rsidRPr="358362AA">
        <w:rPr>
          <w:vertAlign w:val="superscript"/>
        </w:rPr>
        <w:t>1</w:t>
      </w:r>
      <w:r>
        <w:tab/>
      </w:r>
      <w:r w:rsidR="000F03DC">
        <w:t>H</w:t>
      </w:r>
      <w:r w:rsidR="4B5758C6">
        <w:t xml:space="preserve">ettinger Research Extension Center, North Dakota State University, Hettinger, ND 58639, USA; </w:t>
      </w:r>
      <w:hyperlink r:id="rId12">
        <w:r w:rsidRPr="358362AA" w:rsidR="4B5758C6">
          <w:rPr>
            <w:rStyle w:val="Hyperlink"/>
          </w:rPr>
          <w:t>kaylee.boland@ndsu.edu</w:t>
        </w:r>
      </w:hyperlink>
      <w:r w:rsidR="4B5758C6">
        <w:t xml:space="preserve">; </w:t>
      </w:r>
      <w:hyperlink r:id="rId13">
        <w:r w:rsidRPr="358362AA" w:rsidR="4B5758C6">
          <w:rPr>
            <w:rStyle w:val="Hyperlink"/>
          </w:rPr>
          <w:t>ben</w:t>
        </w:r>
        <w:r w:rsidRPr="358362AA" w:rsidR="34A631D7">
          <w:rPr>
            <w:rStyle w:val="Hyperlink"/>
          </w:rPr>
          <w:t>jamin.geaumont@ndsu.edu</w:t>
        </w:r>
      </w:hyperlink>
      <w:r w:rsidR="34A631D7">
        <w:t xml:space="preserve"> </w:t>
      </w:r>
    </w:p>
    <w:p w:rsidR="00C73AFF" w:rsidP="00080BF1" w:rsidRDefault="00C73AFF" w14:paraId="0E9B5417" w14:textId="7402E06B">
      <w:pPr>
        <w:pStyle w:val="MDPI16affiliation"/>
        <w:tabs>
          <w:tab w:val="left" w:pos="2610"/>
        </w:tabs>
      </w:pPr>
      <w:r w:rsidRPr="00D945EC">
        <w:rPr>
          <w:vertAlign w:val="superscript"/>
        </w:rPr>
        <w:t>2</w:t>
      </w:r>
      <w:r w:rsidRPr="00D945EC">
        <w:tab/>
      </w:r>
      <w:r w:rsidR="000F03DC">
        <w:t>USDA Agricultural Research Service, Livestock &amp; Range Research Laboratory, Miles City, MT USA</w:t>
      </w:r>
      <w:r w:rsidRPr="00D945EC">
        <w:t xml:space="preserve">; </w:t>
      </w:r>
      <w:hyperlink w:history="1" r:id="rId14">
        <w:r w:rsidRPr="00325469" w:rsidR="000F03DC">
          <w:rPr>
            <w:rStyle w:val="Hyperlink"/>
          </w:rPr>
          <w:t>Devan.McGranahan@usda.gov</w:t>
        </w:r>
      </w:hyperlink>
    </w:p>
    <w:p w:rsidR="000F03DC" w:rsidP="00080BF1" w:rsidRDefault="000F03DC" w14:paraId="58B19529" w14:textId="2B799969">
      <w:pPr>
        <w:pStyle w:val="MDPI16affiliation"/>
        <w:tabs>
          <w:tab w:val="left" w:pos="2610"/>
        </w:tabs>
      </w:pPr>
      <w:r>
        <w:rPr>
          <w:vertAlign w:val="superscript"/>
        </w:rPr>
        <w:t>3</w:t>
      </w:r>
      <w:r w:rsidRPr="00D945EC">
        <w:tab/>
      </w:r>
      <w:r>
        <w:t>University of Florida Western Florida Research Education Center, Milton, FL USA</w:t>
      </w:r>
    </w:p>
    <w:p w:rsidRPr="00D945EC" w:rsidR="000F03DC" w:rsidP="00080BF1" w:rsidRDefault="000F03DC" w14:paraId="1BC48A28" w14:textId="1662AA20">
      <w:pPr>
        <w:pStyle w:val="MDPI16affiliation"/>
        <w:tabs>
          <w:tab w:val="left" w:pos="2610"/>
        </w:tabs>
      </w:pPr>
      <w:r>
        <w:rPr>
          <w:vertAlign w:val="superscript"/>
        </w:rPr>
        <w:t>4</w:t>
      </w:r>
      <w:r w:rsidRPr="00D945EC">
        <w:tab/>
      </w:r>
      <w:r w:rsidR="009E1932">
        <w:t>US Forest Service Rocky Mountain Research Station</w:t>
      </w:r>
      <w:r>
        <w:t xml:space="preserve">, </w:t>
      </w:r>
      <w:r w:rsidR="009E1932">
        <w:t>Rapid City, SD</w:t>
      </w:r>
      <w:r>
        <w:t xml:space="preserve"> USA</w:t>
      </w:r>
    </w:p>
    <w:p w:rsidRPr="00550626" w:rsidR="00C73AFF" w:rsidP="00080BF1" w:rsidRDefault="00C73AFF" w14:paraId="77F5A6C2" w14:textId="777339DF">
      <w:pPr>
        <w:pStyle w:val="MDPI16affiliation"/>
        <w:tabs>
          <w:tab w:val="left" w:pos="2610"/>
        </w:tabs>
      </w:pPr>
      <w:r w:rsidRPr="00B13870">
        <w:rPr>
          <w:b/>
        </w:rPr>
        <w:t>*</w:t>
      </w:r>
      <w:r w:rsidRPr="00D945EC">
        <w:tab/>
      </w:r>
      <w:r w:rsidRPr="00D945EC">
        <w:t xml:space="preserve">Correspondence: </w:t>
      </w:r>
      <w:r w:rsidR="000F03DC">
        <w:t>Devan.McGranahan@usda.gov</w:t>
      </w:r>
    </w:p>
    <w:p w:rsidRPr="00550626" w:rsidR="00C73AFF" w:rsidP="00080BF1" w:rsidRDefault="00C73AFF" w14:paraId="260B475B" w14:textId="77777777">
      <w:pPr>
        <w:pStyle w:val="MDPI17abstract"/>
        <w:tabs>
          <w:tab w:val="left" w:pos="2610"/>
        </w:tabs>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575B70">
        <w:rPr>
          <w:szCs w:val="18"/>
        </w:rPr>
        <w:t xml:space="preserve">; (2) Methods: briefly describe the main methods or treatments applied; (3) Results: summarize the </w:t>
      </w:r>
      <w:r w:rsidR="00346535">
        <w:rPr>
          <w:szCs w:val="18"/>
        </w:rPr>
        <w:t>article</w:t>
      </w:r>
      <w:r w:rsidR="00346535">
        <w:rPr>
          <w:rFonts w:hint="eastAsia"/>
          <w:szCs w:val="18"/>
        </w:rPr>
        <w:t>’</w:t>
      </w:r>
      <w:r w:rsidR="00346535">
        <w:rPr>
          <w:szCs w:val="18"/>
        </w:rPr>
        <w:t>s</w:t>
      </w:r>
      <w:r w:rsidR="00575B70">
        <w:rPr>
          <w:szCs w:val="18"/>
        </w:rPr>
        <w:t xml:space="preserve"> main findings; (4) Conclusions: indicate the main conclus</w:t>
      </w:r>
      <w:r w:rsidR="00AA6A4B">
        <w:rPr>
          <w:szCs w:val="18"/>
        </w:rPr>
        <w:t>ions or interpretations. The ab</w:t>
      </w:r>
      <w:r w:rsidR="00575B70">
        <w:rPr>
          <w:szCs w:val="18"/>
        </w:rPr>
        <w:t>stract should be an objective representation of the article and it must not contain results that are not presented and substantiated in the main text and should not exaggerate the main conclusions.</w:t>
      </w:r>
    </w:p>
    <w:p w:rsidRPr="00550626" w:rsidR="00C73AFF" w:rsidP="00080BF1" w:rsidRDefault="00C73AFF" w14:paraId="19BD30AC" w14:textId="5F451AD9">
      <w:pPr>
        <w:pStyle w:val="MDPI18keywords"/>
        <w:tabs>
          <w:tab w:val="left" w:pos="2610"/>
        </w:tabs>
        <w:rPr>
          <w:szCs w:val="18"/>
        </w:rPr>
      </w:pPr>
      <w:r w:rsidRPr="00550626">
        <w:rPr>
          <w:b/>
          <w:szCs w:val="18"/>
        </w:rPr>
        <w:t xml:space="preserve">Keywords: </w:t>
      </w:r>
      <w:r w:rsidRPr="00D945EC">
        <w:rPr>
          <w:szCs w:val="18"/>
        </w:rPr>
        <w:t xml:space="preserve">keyword 1; keyword 2; keyword 3 </w:t>
      </w:r>
    </w:p>
    <w:p w:rsidRPr="00550626" w:rsidR="00C73AFF" w:rsidP="00080BF1" w:rsidRDefault="00C73AFF" w14:paraId="0A00FC52" w14:textId="77777777">
      <w:pPr>
        <w:pStyle w:val="MDPI19line"/>
        <w:tabs>
          <w:tab w:val="left" w:pos="2610"/>
        </w:tabs>
      </w:pPr>
    </w:p>
    <w:p w:rsidR="00C73AFF" w:rsidP="00080BF1" w:rsidRDefault="00C73AFF" w14:paraId="4AE367F0" w14:textId="77777777">
      <w:pPr>
        <w:pStyle w:val="MDPI21heading1"/>
        <w:tabs>
          <w:tab w:val="left" w:pos="2610"/>
        </w:tabs>
        <w:rPr>
          <w:lang w:eastAsia="zh-CN"/>
        </w:rPr>
      </w:pPr>
      <w:r w:rsidRPr="007F2582">
        <w:rPr>
          <w:lang w:eastAsia="zh-CN"/>
        </w:rPr>
        <w:t>1. Introduction</w:t>
      </w:r>
    </w:p>
    <w:p w:rsidR="0034687E" w:rsidP="00080BF1" w:rsidRDefault="00CA0AF4" w14:paraId="399062AF" w14:textId="293BA3F0">
      <w:pPr>
        <w:pStyle w:val="MDPI23heading3"/>
        <w:tabs>
          <w:tab w:val="left" w:pos="2610"/>
        </w:tabs>
        <w:rPr>
          <w:noProof/>
        </w:rPr>
      </w:pPr>
      <w:r>
        <w:rPr>
          <w:noProof/>
          <w:snapToGrid/>
        </w:rPr>
        <w:t xml:space="preserve">Fire has long played a crucial role in shaping </w:t>
      </w:r>
      <w:r w:rsidR="00A21BED">
        <w:rPr>
          <w:noProof/>
          <w:snapToGrid/>
        </w:rPr>
        <w:t xml:space="preserve">rangeland </w:t>
      </w:r>
      <w:r>
        <w:rPr>
          <w:noProof/>
          <w:snapToGrid/>
        </w:rPr>
        <w:t>eco</w:t>
      </w:r>
      <w:r w:rsidR="00A55E5D">
        <w:rPr>
          <w:noProof/>
          <w:snapToGrid/>
        </w:rPr>
        <w:t>system</w:t>
      </w:r>
      <w:r w:rsidR="00B65989">
        <w:rPr>
          <w:noProof/>
          <w:snapToGrid/>
        </w:rPr>
        <w:t>s</w:t>
      </w:r>
      <w:r w:rsidR="00A55E5D">
        <w:rPr>
          <w:noProof/>
          <w:snapToGrid/>
        </w:rPr>
        <w:t xml:space="preserve">, yet its use in land management today </w:t>
      </w:r>
      <w:r w:rsidR="00B65989">
        <w:rPr>
          <w:noProof/>
          <w:snapToGrid/>
        </w:rPr>
        <w:t>is debated</w:t>
      </w:r>
      <w:r w:rsidR="00A55E5D">
        <w:rPr>
          <w:noProof/>
          <w:snapToGrid/>
        </w:rPr>
        <w:t xml:space="preserve">, especially in the northern Great Plains. </w:t>
      </w:r>
      <w:r w:rsidR="006E369B">
        <w:rPr>
          <w:noProof/>
          <w:snapToGrid/>
        </w:rPr>
        <w:t>T</w:t>
      </w:r>
      <w:r w:rsidRPr="0034687E" w:rsidR="0034687E">
        <w:rPr>
          <w:noProof/>
          <w:snapToGrid/>
        </w:rPr>
        <w:t>he northern</w:t>
      </w:r>
      <w:r w:rsidR="00155BB4">
        <w:rPr>
          <w:noProof/>
          <w:snapToGrid/>
        </w:rPr>
        <w:t xml:space="preserve"> </w:t>
      </w:r>
      <w:r w:rsidRPr="0034687E" w:rsidR="0034687E">
        <w:rPr>
          <w:noProof/>
          <w:snapToGrid/>
        </w:rPr>
        <w:t>Great Plains</w:t>
      </w:r>
      <w:r w:rsidRPr="0034687E" w:rsidR="0651266D">
        <w:rPr>
          <w:noProof/>
          <w:snapToGrid/>
        </w:rPr>
        <w:t xml:space="preserve"> </w:t>
      </w:r>
      <w:r w:rsidRPr="0034687E" w:rsidR="0034687E">
        <w:rPr>
          <w:noProof/>
          <w:snapToGrid/>
        </w:rPr>
        <w:t xml:space="preserve">historically </w:t>
      </w:r>
      <w:r w:rsidR="00AC6DAC">
        <w:rPr>
          <w:noProof/>
          <w:snapToGrid/>
        </w:rPr>
        <w:t xml:space="preserve">experienced </w:t>
      </w:r>
      <w:r w:rsidRPr="0034687E" w:rsidR="0034687E">
        <w:rPr>
          <w:noProof/>
          <w:snapToGrid/>
        </w:rPr>
        <w:t xml:space="preserve">a frequent, low-intensity regime </w:t>
      </w:r>
      <w:r w:rsidRPr="0034687E" w:rsidR="0034687E">
        <w:rPr>
          <w:noProof/>
          <w:snapToGrid/>
        </w:rPr>
        <w:fldChar w:fldCharType="begin"/>
      </w:r>
      <w:r w:rsidR="00132DDA">
        <w:rPr>
          <w:noProof/>
        </w:rPr>
        <w:instrText xml:space="preserve"> ADDIN ZOTERO_ITEM CSL_CITATION {"citationID":"9NMCbc88","properties":{"formattedCitation":"[1]","plainCitation":"[1]","noteIndex":0},"citationItems":[{"id":3438,"uris":["http://zotero.org/users/14503600/items/G6DC6ESK"],"itemData":{"id":3438,"type":"book","abstract":"Ecology of Fire-Dependent Ecosystems is brimming with intriguing ecological stories of how life has evolved with and diversified within the varied fire regimes that are experienced on earth. Moreover, the book places itself as a communication between students, fire scientists, and fire fighters, and each of these groups will find some familiar ground, and some challenging aspects in this text: something which ultimately will help to bring us closer together and enrich our different approaches to understanding and managing our changing planet.\n-- Sally Archibald, Professor, University of the Witwatersrand, Johannesburg, South Africa\nMost textbooks are as dry as kindling and about as much fun to sink your teeth into. This is not that kind of textbook. Devan Allen McGranahan and Carissa L. Wonkka have taken a complex topic and somehow managed to synthesize it into a comprehensive, yet digestible form. This is a book you can read cover to cover – I know, I did it. As a result, I took an enlightening journey through the history and fundamentals of fire and its role in the natural and human world, ending with a thoughtful review of the evolving relationship between humans and wildland fire.\n-- Chris Helzer, Nebraska Director of Science, The Nature Conservancy, and author of The Prairie Ecologist blog\nEcology of Fire-Dependent Ecosystems: Wildland Fire Science, Policy, and Management is intended for use in upper-level courses in fire ecology and wildland fire management and as a reference for researchers, managers, and other professionals involved with wildland fire science, practice, and policy. The book helps guide students and scientists to design and conduct robust wildland fire research projects and critically interpret and apply fire science in any management, education, or policy situation. It emphasizes variability in wildland fire as an ecological regime and provides tools for students, researchers, and managers to assess and connect fire environment and fire behaviour to fire effects. \nFire has not only shaped social and ecological communities but pushed ecosystems beyond previous boundaries, yet understanding the nature and effects of fire as an ecological disturbance has been slow, hampered by the complexity of the dynamic interactions between vegetation and climate and the fear of the destruction fire can bring. This book will help those who study, manage, and use wildland fire to develop new answers and novel solutions, based on an understanding of how fire functions in natural and social environments. It reviews literature, synthesizes concepts, and identifies research gaps and policy needs. The text also explores the interaction of fire and human culture, demonstrating how fire policy can be made adaptable to cultural and socio-ecological objectives.","event-place":"Boca Raton","ISBN":"978-0-429-48709-5","note":"DOI: 10.1201/9780429487095","number-of-pages":"266","publisher":"CRC Press","publisher-place":"Boca Raton","title":"Ecology of Fire-Dependent Ecosystems: Wildland Fire Science, Policy, and Management","title-short":"Ecology of Fire-Dependent Ecosystems","author":[{"family":"McGranahan","given":"Devan Allen"},{"family":"Wonkka","given":"Carissa L."}],"issued":{"date-parts":[["2020",12,29]]}}}],"schema":"https://github.com/citation-style-language/schema/raw/master/csl-citation.json"} </w:instrText>
      </w:r>
      <w:r w:rsidRPr="0034687E" w:rsidR="0034687E">
        <w:rPr>
          <w:noProof/>
          <w:snapToGrid/>
        </w:rPr>
        <w:fldChar w:fldCharType="separate"/>
      </w:r>
      <w:r w:rsidRPr="00132DDA" w:rsidR="00132DDA">
        <w:t>[1]</w:t>
      </w:r>
      <w:r w:rsidRPr="0034687E" w:rsidR="0034687E">
        <w:rPr>
          <w:noProof/>
          <w:snapToGrid/>
        </w:rPr>
        <w:fldChar w:fldCharType="end"/>
      </w:r>
      <w:r w:rsidRPr="0034687E" w:rsidR="0034687E">
        <w:rPr>
          <w:noProof/>
          <w:snapToGrid/>
        </w:rPr>
        <w:t xml:space="preserve">, but currently </w:t>
      </w:r>
      <w:r w:rsidR="00AC6DAC">
        <w:rPr>
          <w:noProof/>
          <w:snapToGrid/>
        </w:rPr>
        <w:t xml:space="preserve">operates </w:t>
      </w:r>
      <w:r w:rsidRPr="0034687E" w:rsidR="0034687E">
        <w:rPr>
          <w:noProof/>
          <w:snapToGrid/>
        </w:rPr>
        <w:t xml:space="preserve">on an infrequent, </w:t>
      </w:r>
      <w:r w:rsidR="00013E4A">
        <w:rPr>
          <w:noProof/>
          <w:snapToGrid/>
        </w:rPr>
        <w:t>variable</w:t>
      </w:r>
      <w:r w:rsidRPr="0034687E" w:rsidR="0034687E">
        <w:rPr>
          <w:noProof/>
          <w:snapToGrid/>
        </w:rPr>
        <w:t xml:space="preserve"> regime </w:t>
      </w:r>
      <w:r w:rsidRPr="0034687E" w:rsidR="0034687E">
        <w:rPr>
          <w:noProof/>
          <w:snapToGrid/>
        </w:rPr>
        <w:fldChar w:fldCharType="begin"/>
      </w:r>
      <w:r w:rsidR="00E9432E">
        <w:rPr>
          <w:noProof/>
        </w:rPr>
        <w:instrText xml:space="preserve"> ADDIN ZOTERO_ITEM CSL_CITATION {"citationID":"4ZUtsyqc","properties":{"formattedCitation":"[2\\uc0\\u8211{}4]","plainCitation":"[2–4]","noteIndex":0},"citationItems":[{"id":3440,"uris":["http://zotero.org/users/14503600/items/N69DDB3H"],"itemData":{"id":3440,"type":"article-journal","abstract":"A model was developed to represent the establishment of a fire-sensitive woody species from seeds and subsequent survival and growth through five size classes. Simulations accurately represent structural changes associated with increased density and cover of the fire-sensitive Ashe juniper (Juniperus ashei, Buckholz) and provide substantial evidence for multiple steady states and ecological thresholds. Without fire, Ashe juniper increases and herbaceous biomass decreases at exponential rates until a dense-canopy woodland is formed after approximately 75 years. Maintenance of a grass-dominated community for 150 years requires cool-season fires at a return interval of less than 25 years. When initial cool-season fires are delayed or return intervals are increased, herbaceous biomass (fuel) decreases below a threshold and changes from grassland to woodland become irreversible. With warm-season fires, longer return intervals maintain grass dominance, and under extreme warm-season conditions even nearly closed-canopy stands can be opened with catastrophic wildfires.","container-title":"Ecological Modelling","DOI":"10.1016/0304-3800(95)00151-4","ISSN":"0304-3800","issue":"3","journalAbbreviation":"Ecological Modelling","page":"245-255","source":"ScienceDirect","title":"Simulation of a fire-sensitive ecological threshold: a case study of Ashe juniper on the Edwards Plateau of Texas, USA","title-short":"Simulation of a fire-sensitive ecological threshold","volume":"90","author":[{"family":"Fuhlendorf","given":"Samuel D."},{"family":"Smeins","given":"Fred E."},{"family":"Grant","given":"William E."}],"issued":{"date-parts":[["1996",11,1]]}}},{"id":3442,"uris":["http://zotero.org/users/14503600/items/8S7LZJTH"],"itemData":{"id":3442,"type":"article-journal","abstract":"Piñon–juniper (PJ) fire regimes are generally characterised as infrequent high-severity. However, PJ ecosystems vary across a large geographic and bio-climatic range and little is known about one of the principal PJ functional types, PJ savannas. It is logical that (1) grass in PJ savannas could support frequent, low-severity fire and (2) exclusion of frequent fire could explain increased tree density in PJ savannas. To assess these hypotheses I used dendroecological methods to reconstruct fire history and forest structure in a PJ-dominated savanna. Evidence of high-severity fire was not observed. From 112 fire-scarred trees I reconstructed 87 fire years (1547–1899). Mean fire interval was 7.8 years for fires recorded at ≥2 sites. Tree establishment was negatively correlated with fire frequency (r=–0.74) and peak PJ establishment was synchronous with dry (unfavourable) conditions and a regime shift (decline) in fire frequency in the late 1800s. The collapse of the grass-fuelled, frequent, surface fire regime in this PJ savanna was likely the primary driver of current high tree density (mean=881treesha–1) that is &gt;600% of the historical estimate. Variability in bio-climatic conditions likely drive variability in fire regimes across the wide range of PJ ecosystems.","container-title":"International Journal of Wildland Fire","DOI":"10.1071/WF13053","ISSN":"1448-5516","issue":"2","journalAbbreviation":"Int. J. Wildland Fire","language":"en","note":"publisher: CSIRO PUBLISHING","page":"234-245","source":"www.publish.csiro.au","title":"Fire regime shift linked to increased forest density in a piñon–juniper savanna landscape","volume":"23","author":[{"family":"Margolis","given":"Ellis Q."}],"issued":{"date-parts":[["2014",1,28]]}}},{"id":1277,"uris":["http://zotero.org/groups/303421/items/IP58SNDG"],"itemData":{"id":1277,"type":"article-journal","abstract":"The fire history of the northern Great Plains has been largely reconstructed from the historical record. To clarify this history, segments of 1-m cores from four lakes in North and South Dakota and northeastern Montana were examined for charcoal fragments. The cores spanned a time interval of 172 to 380 yr. Samples integrating 5-10 yr of deposition were taken from 2-cm sections along each core and sieved. Charcoal concentrations ranged from 6-14,799 fragments/gram of sediment, and mean charcoal abundance was negatively correlated with longitude. Results suggest periods of increased fire from A.D. 1700-1740 and A.D. 1850-1900. These peaks were broadly synchronous across the region and ranged in duration from 20-40 yr. Postsettlement patterns of charcoal deposition were highly variable but generally much lower than presettlement intervals.","container-title":"American Midland Naturalist","DOI":"10.2307/2426877","ISSN":"00030031","issue":"1","language":"en","page":"115","source":"DOI.org (Crossref)","title":"Recent Fire History of the Northern Great Plains","volume":"135","author":[{"family":"Umbanhowar","given":"Charles Edward"}],"issued":{"date-parts":[["1996",1]]}}}],"schema":"https://github.com/citation-style-language/schema/raw/master/csl-citation.json"} </w:instrText>
      </w:r>
      <w:r w:rsidRPr="0034687E" w:rsidR="0034687E">
        <w:rPr>
          <w:noProof/>
          <w:snapToGrid/>
        </w:rPr>
        <w:fldChar w:fldCharType="separate"/>
      </w:r>
      <w:r w:rsidRPr="03EF33A2" w:rsidR="00E9432E">
        <w:t>[2–4]</w:t>
      </w:r>
      <w:r w:rsidRPr="0034687E" w:rsidR="0034687E">
        <w:rPr>
          <w:noProof/>
          <w:snapToGrid/>
        </w:rPr>
        <w:fldChar w:fldCharType="end"/>
      </w:r>
      <w:r w:rsidRPr="0034687E" w:rsidR="0034687E">
        <w:rPr>
          <w:noProof/>
          <w:snapToGrid/>
        </w:rPr>
        <w:t xml:space="preserve">. Prior to Euro-American settlement, </w:t>
      </w:r>
      <w:r w:rsidR="00BE7722">
        <w:rPr>
          <w:noProof/>
          <w:snapToGrid/>
        </w:rPr>
        <w:t>I</w:t>
      </w:r>
      <w:r w:rsidRPr="0034687E" w:rsidR="0034687E">
        <w:rPr>
          <w:noProof/>
          <w:snapToGrid/>
        </w:rPr>
        <w:t xml:space="preserve">ndigenous peoples used fire to </w:t>
      </w:r>
      <w:r w:rsidRPr="0034687E" w:rsidR="00FF551C">
        <w:rPr>
          <w:noProof/>
          <w:snapToGrid/>
        </w:rPr>
        <w:t xml:space="preserve">remove old </w:t>
      </w:r>
      <w:r w:rsidR="00FF551C">
        <w:rPr>
          <w:noProof/>
          <w:snapToGrid/>
        </w:rPr>
        <w:t>vegetation</w:t>
      </w:r>
      <w:r w:rsidR="00552FE6">
        <w:rPr>
          <w:noProof/>
          <w:snapToGrid/>
        </w:rPr>
        <w:t>,</w:t>
      </w:r>
      <w:r w:rsidRPr="0034687E" w:rsidR="00FF551C">
        <w:rPr>
          <w:noProof/>
          <w:snapToGrid/>
        </w:rPr>
        <w:t xml:space="preserve"> </w:t>
      </w:r>
      <w:r w:rsidRPr="0034687E" w:rsidR="0034687E">
        <w:rPr>
          <w:noProof/>
          <w:snapToGrid/>
        </w:rPr>
        <w:t xml:space="preserve">promote </w:t>
      </w:r>
      <w:r w:rsidR="00EA2209">
        <w:rPr>
          <w:noProof/>
          <w:snapToGrid/>
        </w:rPr>
        <w:t xml:space="preserve">grass </w:t>
      </w:r>
      <w:r w:rsidRPr="0034687E" w:rsidR="0034687E">
        <w:rPr>
          <w:noProof/>
          <w:snapToGrid/>
        </w:rPr>
        <w:t>growth, manage game, and other cultural reasons</w:t>
      </w:r>
      <w:r w:rsidR="00FF494D">
        <w:t xml:space="preserve"> </w:t>
      </w:r>
      <w:r w:rsidRPr="0034687E" w:rsidR="0034687E">
        <w:rPr>
          <w:noProof/>
          <w:snapToGrid/>
        </w:rPr>
        <w:fldChar w:fldCharType="begin"/>
      </w:r>
      <w:r w:rsidR="00E9432E">
        <w:rPr>
          <w:noProof/>
        </w:rPr>
        <w:instrText xml:space="preserve"> ADDIN ZOTERO_ITEM CSL_CITATION {"citationID":"EGoTf5vQ","properties":{"formattedCitation":"[5\\uc0\\u8211{}7]","plainCitation":"[5–7]","noteIndex":0},"citationItems":[{"id":3443,"uris":["http://zotero.org/users/14503600/items/YEM7FCGA"],"itemData":{"id":3443,"type":"article-journal","abstract":"For centuries prairie fire was a formative environmental force on the Great Plains. In the nineteenth-century, however, Euro-Americans brought to the region dramatically different settlement practices. In an effort to “civilize” the Plains, settlers attempted to suppress the unique fires that so frequently swept the land. Even so, prairie fire, through its symbolism and its absence, continues as a force on the Great Plains today.","container-title":"Western Historical Quarterly","DOI":"10.1093/whq/38.2.157","ISSN":"0043-3810","issue":"2","journalAbbreviation":"Western Historical Quarterly","page":"157-179","source":"Silverchair","title":"”When We First Come Here It All Looked Like Prairie Land Almost”: Prairie Fire and Plains Settlement1","title-short":"”When We First Come Here It All Looked Like Prairie Land Almost”","volume":"38","author":[{"family":"Courtwright","given":"Julie"}],"issued":{"date-parts":[["2007",5,1]]}}},{"id":3444,"uris":["http://zotero.org/users/14503600/items/QHGRQITP"],"itemData":{"id":3444,"type":"article-journal","abstract":"Grasslands are a widespread vegetation type that once comprised 42% of the plant cover on earth's surface. Features commonly shared among grasslands are climates with periodic droughts, landscapes that are level to gently rolling, high abundances of grazing animals, and frequent fires. World-wide expansion of grasslands occurred 8 to 6 MaBP and was associated with increasing abundance of grasses using the C4 photosynthetic pathway, a decline in woodlands, and coevolution of mammals adapted to grazing and open habitats. Beginning with Transeau's seminal paper on the prairie peninsula in 1935, North American ecologists debated the relative importance of fire and climate in determining the distribution of grasslands. In the 1960's, a major research interest was the response of prairies to fire, especially the productivity of burned and unburned grasslands. Understanding mechanisms for increased productivity on burned prairies began in the late 1960's and continued into the middle 1980's. During the past 20 to 25 years, grassland research has focused on the coevolution of grasses and mammalian grazers and fire-grazing interactions that affect habitat heterogeneity and diversity across trophic levels. While this paper does not follow a chronological development of our understanding of grasslands, all of these major research interests are considered.","container-title":"The Journal of the Torrey Botanical Society","DOI":"10.3159/1095-5674(2006)133[626:EAOOTC]2.0.CO;2","ISSN":"1095-5674, 1940-0616","issue":"4","journalAbbreviation":"tbot","note":"publisher: Torrey Botanical Society","page":"626-647","source":"bioone.org","title":"Evolution and origin of the Central Grassland of North America: climate, fire, and mammalian grazers1","title-short":"Evolution and origin of the Central Grassland of North America","volume":"133","author":[{"family":"Anderson","given":"Roger C."}],"issued":{"date-parts":[["2006",10]]}}},{"id":3450,"uris":["http://zotero.org/users/14503600/items/BBEFJSW6"],"itemData":{"id":3450,"type":"book","abstract":"Early descriptions of the Great Plains often focus on a vast, grassy expanse that was either burnt or burning. The scene continued to burn until the land was plowed under or grazed away and broken by innumerable roads and towns. Yet, where the original landscape has persisted, so has fire, and where people have sought to restore something of that original setting, they have had to reinstate fire. This has required the persistence or creation of a fire culture, which in turn inspired schools of science and art that make the Great Plains today a regional hearth for American fire. Volume 5 of To the Last Smoke introduces a region that once lay at the geographic heart of American fire, and today promises to reclaim something of that heritage. After all these years, the Great Plains continue to bear witness to how fires can shape contemporary life, and vice versa. In this collection of essays, Stephen J. Pyne explores how this once most regularly and widely burned province of North America, composed of various subregions and peoples, has been shaped by the flames contained within it and what fire, both tame and feral, might mean for the future of its landscapes. Included in this volume:  How wildland and rural fire have changed from the 19th century to the 21st century How fire is managed in the nation’s historic tallgrass prairies, from Texas to South Dakota, from Illinois to Nebraska How fire connects with other themes of Great Plains life and culture How and why Texas has returned to the national narrative of landscape fire","ISBN":"978-0-8165-3616-0","language":"en","note":"Google-Books-ID: 7cY1DgAAQBAJ","number-of-pages":"230","publisher":"University of Arizona Press","source":"Google Books","title":"The Great Plains: A Fire Survey","title-short":"The Great Plains","author":[{"family":"Pyne","given":"Stephen J."}],"issued":{"date-parts":[["2017",5,9]]}}}],"schema":"https://github.com/citation-style-language/schema/raw/master/csl-citation.json"} </w:instrText>
      </w:r>
      <w:r w:rsidRPr="0034687E" w:rsidR="0034687E">
        <w:rPr>
          <w:noProof/>
          <w:snapToGrid/>
        </w:rPr>
        <w:fldChar w:fldCharType="separate"/>
      </w:r>
      <w:r w:rsidRPr="03EF33A2" w:rsidR="00E9432E">
        <w:t>[5–7]</w:t>
      </w:r>
      <w:r w:rsidRPr="0034687E" w:rsidR="0034687E">
        <w:rPr>
          <w:noProof/>
          <w:snapToGrid/>
        </w:rPr>
        <w:fldChar w:fldCharType="end"/>
      </w:r>
      <w:r w:rsidRPr="0034687E" w:rsidR="0034687E">
        <w:rPr>
          <w:noProof/>
          <w:snapToGrid/>
        </w:rPr>
        <w:t xml:space="preserve">. </w:t>
      </w:r>
      <w:r w:rsidR="005E3FC4">
        <w:rPr>
          <w:noProof/>
          <w:snapToGrid/>
        </w:rPr>
        <w:t>Fire</w:t>
      </w:r>
      <w:r w:rsidR="005408AB">
        <w:rPr>
          <w:noProof/>
          <w:snapToGrid/>
        </w:rPr>
        <w:t xml:space="preserve"> </w:t>
      </w:r>
      <w:r w:rsidRPr="0034687E" w:rsidR="0034687E">
        <w:rPr>
          <w:noProof/>
          <w:snapToGrid/>
        </w:rPr>
        <w:t>promote</w:t>
      </w:r>
      <w:r w:rsidR="005408AB">
        <w:rPr>
          <w:noProof/>
          <w:snapToGrid/>
        </w:rPr>
        <w:t>s landscape</w:t>
      </w:r>
      <w:r w:rsidRPr="0034687E" w:rsidR="0034687E">
        <w:rPr>
          <w:noProof/>
          <w:snapToGrid/>
        </w:rPr>
        <w:t xml:space="preserve"> heterogeneity, </w:t>
      </w:r>
      <w:r w:rsidR="005408AB">
        <w:rPr>
          <w:noProof/>
          <w:snapToGrid/>
        </w:rPr>
        <w:t>controls</w:t>
      </w:r>
      <w:r w:rsidRPr="0034687E" w:rsidR="0034687E">
        <w:rPr>
          <w:noProof/>
          <w:snapToGrid/>
        </w:rPr>
        <w:t xml:space="preserve"> invasive plant</w:t>
      </w:r>
      <w:r w:rsidR="005408AB">
        <w:rPr>
          <w:noProof/>
          <w:snapToGrid/>
        </w:rPr>
        <w:t>s</w:t>
      </w:r>
      <w:r w:rsidRPr="0034687E" w:rsidR="0034687E">
        <w:rPr>
          <w:noProof/>
          <w:snapToGrid/>
        </w:rPr>
        <w:t>,</w:t>
      </w:r>
      <w:r w:rsidR="005408AB">
        <w:rPr>
          <w:noProof/>
          <w:snapToGrid/>
        </w:rPr>
        <w:t xml:space="preserve"> and</w:t>
      </w:r>
      <w:r w:rsidRPr="0034687E" w:rsidR="0034687E">
        <w:rPr>
          <w:noProof/>
          <w:snapToGrid/>
        </w:rPr>
        <w:t xml:space="preserve"> woody plant species, </w:t>
      </w:r>
      <w:r w:rsidR="005408AB">
        <w:rPr>
          <w:noProof/>
          <w:snapToGrid/>
        </w:rPr>
        <w:t>and</w:t>
      </w:r>
      <w:r w:rsidRPr="0034687E" w:rsidR="0034687E">
        <w:rPr>
          <w:noProof/>
          <w:snapToGrid/>
        </w:rPr>
        <w:t xml:space="preserve"> increase</w:t>
      </w:r>
      <w:r w:rsidR="005408AB">
        <w:rPr>
          <w:noProof/>
          <w:snapToGrid/>
        </w:rPr>
        <w:t>s</w:t>
      </w:r>
      <w:r w:rsidR="00A21BED">
        <w:rPr>
          <w:noProof/>
          <w:snapToGrid/>
        </w:rPr>
        <w:t xml:space="preserve"> rangeland</w:t>
      </w:r>
      <w:r w:rsidRPr="0034687E" w:rsidR="0034687E">
        <w:rPr>
          <w:noProof/>
          <w:snapToGrid/>
        </w:rPr>
        <w:t xml:space="preserve"> forage quality</w:t>
      </w:r>
      <w:r w:rsidR="00FF494D">
        <w:t xml:space="preserve"> </w:t>
      </w:r>
      <w:r w:rsidRPr="0034687E" w:rsidR="0034687E">
        <w:rPr>
          <w:noProof/>
          <w:snapToGrid/>
        </w:rPr>
        <w:fldChar w:fldCharType="begin"/>
      </w:r>
      <w:r w:rsidR="00E9432E">
        <w:rPr>
          <w:noProof/>
        </w:rPr>
        <w:instrText xml:space="preserve"> ADDIN ZOTERO_ITEM CSL_CITATION {"citationID":"uhqmSoZ2","properties":{"formattedCitation":"[8,9]","plainCitation":"[8,9]","noteIndex":0},"citationItems":[{"id":3476,"uris":["http://zotero.org/users/14503600/items/56QX7FP3"],"itemData":{"id":3476,"type":"article-journal","abstract":"Risk and liability concerns regarding fire affect people's attitudes toward fire and have led to human-induced alterations of fire regimes. This has, in turn, contributed to brush encroachment and degradation of many grasslands and savannas. Efforts to successfully restore such degraded ecosystems at the landscape scale in regions of the United States with high proportions of private lands require the reintroduction of fire. Prescribed Burn Associations (PBA) provide training, equipment, and labor to apply fire safely, facilitating the application of this rangeland management tool and thereby reducing the associated risk. PBAs help build networks and social capital among landowners who are interested in using fire. They can also change attitudes toward fire and enhance the social acceptability of using prescribed fire as a management practice. PBAs are an effective mechanism for promoting the widespread use of prescribed fire to restore and maintain the biophysical integrity of grasslands and savannas at the landscape scale. We report findings of a project aimed at determining the human dimensions of using prescribed fire to control woody plant encroachment in three different eco-regions of Texas. Specifically, we examine membership in PBAs as it relates to land manager decisions regarding the use of prescribed fire. Perceived risk has previously been identified as a key factor inhibiting the use of prescribed fire by landowners. Our results show that perceived constraints, due to lack of skill, knowledge, and access to equipment and membership in a PBAs are more important factors than risk perceptions in affecting landowner decisions about the use of fire. This emphasizes the potential for PBAs to reduce risk perceptions regarding the application of prescribed fire and, therefore, their importance for restoring brush-encroached grasslands and savannas.","container-title":"Journal of Environmental Management","DOI":"10.1016/j.jenvman.2013.11.014","ISSN":"0301-4797","journalAbbreviation":"Journal of Environmental Management","page":"323-328","source":"ScienceDirect","title":"The role of prescribed burn associations in the application of prescribed fires in rangeland ecosystems","volume":"132","author":[{"family":"Toledo","given":"David"},{"family":"Kreuter","given":"Urs P."},{"family":"Sorice","given":"Michael G."},{"family":"Taylor","given":"Charles A."}],"issued":{"date-parts":[["2014",1,1]]}}},{"id":1202,"uris":["http://zotero.org/groups/303421/items/H7T2QYTD"],"itemData":{"id":1202,"type":"chapter","container-title":"Rangeland Systems","event-place":"Cham","ISBN":"978-3-319-46707-8","language":"en","note":"collection-title: Springer Series on Environmental Management\nDOI: 10.1007/978-3-319-46709-2_5","page":"169-196","publisher":"Springer International Publishing","publisher-place":"Cham","source":"DOI.org (Crossref)","title":"Heterogeneity as the Basis for Rangeland Management","URL":"http://link.springer.com/10.1007/978-3-319-46709-2_5","editor":[{"family":"Briske","given":"David D."}],"author":[{"family":"Fuhlendorf","given":"Samuel D."},{"family":"Fynn","given":"Richard W. S."},{"family":"McGranahan","given":"Devan Allen"},{"family":"Twidwell","given":"Dirac"}],"accessed":{"date-parts":[["2020",11,30]]},"issued":{"date-parts":[["2017"]]}}}],"schema":"https://github.com/citation-style-language/schema/raw/master/csl-citation.json"} </w:instrText>
      </w:r>
      <w:r w:rsidRPr="0034687E" w:rsidR="0034687E">
        <w:rPr>
          <w:noProof/>
          <w:snapToGrid/>
        </w:rPr>
        <w:fldChar w:fldCharType="separate"/>
      </w:r>
      <w:r w:rsidRPr="00E9432E" w:rsidR="00E9432E">
        <w:t>[8,9]</w:t>
      </w:r>
      <w:r w:rsidRPr="0034687E" w:rsidR="0034687E">
        <w:rPr>
          <w:noProof/>
          <w:snapToGrid/>
        </w:rPr>
        <w:fldChar w:fldCharType="end"/>
      </w:r>
      <w:r w:rsidRPr="0034687E" w:rsidR="0034687E">
        <w:rPr>
          <w:noProof/>
          <w:snapToGrid/>
        </w:rPr>
        <w:t xml:space="preserve">. </w:t>
      </w:r>
      <w:r w:rsidR="00517FF3">
        <w:rPr>
          <w:noProof/>
          <w:snapToGrid/>
        </w:rPr>
        <w:t>Despite these</w:t>
      </w:r>
      <w:r w:rsidR="00060920">
        <w:rPr>
          <w:noProof/>
          <w:snapToGrid/>
        </w:rPr>
        <w:t xml:space="preserve"> benefits</w:t>
      </w:r>
      <w:r w:rsidR="00517FF3">
        <w:rPr>
          <w:noProof/>
          <w:snapToGrid/>
        </w:rPr>
        <w:t>,</w:t>
      </w:r>
      <w:r w:rsidR="38C1519F">
        <w:rPr>
          <w:noProof/>
          <w:snapToGrid/>
        </w:rPr>
        <w:t xml:space="preserve"> </w:t>
      </w:r>
      <w:r w:rsidR="00AD1588">
        <w:rPr>
          <w:noProof/>
          <w:snapToGrid/>
        </w:rPr>
        <w:t>wildf</w:t>
      </w:r>
      <w:r w:rsidR="008344D7">
        <w:rPr>
          <w:noProof/>
          <w:snapToGrid/>
        </w:rPr>
        <w:t>ire</w:t>
      </w:r>
      <w:r w:rsidR="000233D5">
        <w:rPr>
          <w:noProof/>
          <w:snapToGrid/>
        </w:rPr>
        <w:t xml:space="preserve"> suppression and aversion to prescribed fire use leaves</w:t>
      </w:r>
      <w:r w:rsidR="008344D7">
        <w:rPr>
          <w:noProof/>
          <w:snapToGrid/>
        </w:rPr>
        <w:t xml:space="preserve"> </w:t>
      </w:r>
      <w:r w:rsidRPr="0034687E" w:rsidR="0034687E">
        <w:rPr>
          <w:noProof/>
          <w:snapToGrid/>
        </w:rPr>
        <w:t xml:space="preserve">the </w:t>
      </w:r>
      <w:r w:rsidRPr="0034687E" w:rsidR="26CD0A45">
        <w:rPr>
          <w:noProof/>
          <w:snapToGrid/>
        </w:rPr>
        <w:t>northern</w:t>
      </w:r>
      <w:r w:rsidRPr="0034687E" w:rsidR="0034687E">
        <w:rPr>
          <w:noProof/>
          <w:snapToGrid/>
        </w:rPr>
        <w:t xml:space="preserve"> </w:t>
      </w:r>
      <w:r w:rsidR="006F5655">
        <w:rPr>
          <w:noProof/>
          <w:snapToGrid/>
        </w:rPr>
        <w:t>Great Plains</w:t>
      </w:r>
      <w:r w:rsidRPr="0034687E" w:rsidR="0034687E">
        <w:rPr>
          <w:noProof/>
          <w:snapToGrid/>
        </w:rPr>
        <w:t xml:space="preserve"> largely unburned</w:t>
      </w:r>
      <w:r w:rsidR="00F15820">
        <w:rPr>
          <w:noProof/>
          <w:snapToGrid/>
        </w:rPr>
        <w:t xml:space="preserve"> </w:t>
      </w:r>
      <w:r w:rsidRPr="0034687E" w:rsidR="0034687E">
        <w:rPr>
          <w:noProof/>
          <w:snapToGrid/>
        </w:rPr>
        <w:fldChar w:fldCharType="begin"/>
      </w:r>
      <w:r w:rsidR="00E9432E">
        <w:rPr>
          <w:noProof/>
        </w:rPr>
        <w:instrText xml:space="preserve"> ADDIN ZOTERO_ITEM CSL_CITATION {"citationID":"xvoNnp3A","properties":{"formattedCitation":"[4]","plainCitation":"[4]","noteIndex":0},"citationItems":[{"id":1277,"uris":["http://zotero.org/groups/303421/items/IP58SNDG"],"itemData":{"id":1277,"type":"article-journal","abstract":"The fire history of the northern Great Plains has been largely reconstructed from the historical record. To clarify this history, segments of 1-m cores from four lakes in North and South Dakota and northeastern Montana were examined for charcoal fragments. The cores spanned a time interval of 172 to 380 yr. Samples integrating 5-10 yr of deposition were taken from 2-cm sections along each core and sieved. Charcoal concentrations ranged from 6-14,799 fragments/gram of sediment, and mean charcoal abundance was negatively correlated with longitude. Results suggest periods of increased fire from A.D. 1700-1740 and A.D. 1850-1900. These peaks were broadly synchronous across the region and ranged in duration from 20-40 yr. Postsettlement patterns of charcoal deposition were highly variable but generally much lower than presettlement intervals.","container-title":"American Midland Naturalist","DOI":"10.2307/2426877","ISSN":"00030031","issue":"1","language":"en","page":"115","source":"DOI.org (Crossref)","title":"Recent Fire History of the Northern Great Plains","volume":"135","author":[{"family":"Umbanhowar","given":"Charles Edward"}],"issued":{"date-parts":[["1996",1]]}}}],"schema":"https://github.com/citation-style-language/schema/raw/master/csl-citation.json"} </w:instrText>
      </w:r>
      <w:r w:rsidRPr="0034687E" w:rsidR="0034687E">
        <w:rPr>
          <w:noProof/>
          <w:snapToGrid/>
        </w:rPr>
        <w:fldChar w:fldCharType="separate"/>
      </w:r>
      <w:r w:rsidRPr="00E9432E" w:rsidR="00E9432E">
        <w:t>[4]</w:t>
      </w:r>
      <w:r w:rsidRPr="0034687E" w:rsidR="0034687E">
        <w:rPr>
          <w:noProof/>
          <w:snapToGrid/>
        </w:rPr>
        <w:fldChar w:fldCharType="end"/>
      </w:r>
      <w:r w:rsidRPr="0034687E" w:rsidR="0034687E">
        <w:rPr>
          <w:noProof/>
          <w:snapToGrid/>
        </w:rPr>
        <w:t>. Reintroducing fire</w:t>
      </w:r>
      <w:r w:rsidR="000233D5">
        <w:rPr>
          <w:noProof/>
          <w:snapToGrid/>
        </w:rPr>
        <w:t xml:space="preserve"> through prescribed burning</w:t>
      </w:r>
      <w:r w:rsidRPr="0034687E" w:rsidR="0034687E">
        <w:rPr>
          <w:noProof/>
          <w:snapToGrid/>
        </w:rPr>
        <w:t xml:space="preserve"> has proven difficult</w:t>
      </w:r>
      <w:r w:rsidR="00274124">
        <w:rPr>
          <w:noProof/>
          <w:snapToGrid/>
        </w:rPr>
        <w:t xml:space="preserve">, as social perceptions often weigh heavily on prescribed fire </w:t>
      </w:r>
      <w:r w:rsidR="000233D5">
        <w:rPr>
          <w:noProof/>
          <w:snapToGrid/>
        </w:rPr>
        <w:t>use</w:t>
      </w:r>
      <w:r w:rsidR="006009BA">
        <w:rPr>
          <w:noProof/>
          <w:snapToGrid/>
        </w:rPr>
        <w:t xml:space="preserve"> </w:t>
      </w:r>
      <w:r w:rsidR="006009BA">
        <w:rPr>
          <w:noProof/>
          <w:snapToGrid/>
        </w:rPr>
        <w:fldChar w:fldCharType="begin"/>
      </w:r>
      <w:r w:rsidR="006009BA">
        <w:rPr>
          <w:noProof/>
          <w:snapToGrid/>
        </w:rPr>
        <w:instrText xml:space="preserve"> ADDIN ZOTERO_ITEM CSL_CITATION {"citationID":"xU52IXVf","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006009BA">
        <w:rPr>
          <w:noProof/>
          <w:snapToGrid/>
        </w:rPr>
        <w:fldChar w:fldCharType="separate"/>
      </w:r>
      <w:r w:rsidRPr="006009BA" w:rsidR="006009BA">
        <w:t>[10]</w:t>
      </w:r>
      <w:r w:rsidR="006009BA">
        <w:rPr>
          <w:noProof/>
          <w:snapToGrid/>
        </w:rPr>
        <w:fldChar w:fldCharType="end"/>
      </w:r>
      <w:r w:rsidR="00FA7B8C">
        <w:rPr>
          <w:noProof/>
          <w:snapToGrid/>
        </w:rPr>
        <w:t xml:space="preserve">. </w:t>
      </w:r>
    </w:p>
    <w:p w:rsidR="00AE0CEC" w:rsidP="00080BF1" w:rsidRDefault="00643949" w14:paraId="715381F3" w14:textId="467CDFDC" w14:noSpellErr="1">
      <w:pPr>
        <w:pStyle w:val="MDPI23heading3"/>
        <w:tabs>
          <w:tab w:val="left" w:pos="2610"/>
        </w:tabs>
        <w:rPr>
          <w:noProof/>
          <w:snapToGrid/>
        </w:rPr>
      </w:pPr>
      <w:r w:rsidRPr="00474743" w:rsidR="00643949">
        <w:rPr>
          <w:noProof/>
          <w:snapToGrid/>
        </w:rPr>
        <w:t>Social barriers include societal norms and attitudes</w:t>
      </w:r>
      <w:r w:rsidRPr="03EF33A2" w:rsidR="00EA1541">
        <w:rPr>
          <w:noProof/>
        </w:rPr>
        <w:t>;</w:t>
      </w:r>
      <w:r w:rsidRPr="00474743" w:rsidR="00643949">
        <w:rPr>
          <w:noProof/>
          <w:snapToGrid/>
        </w:rPr>
        <w:t xml:space="preserve"> liability</w:t>
      </w:r>
      <w:r w:rsidRPr="03EF33A2" w:rsidR="00EA1541">
        <w:rPr>
          <w:noProof/>
        </w:rPr>
        <w:t>;</w:t>
      </w:r>
      <w:r w:rsidRPr="00474743" w:rsidR="00643949">
        <w:rPr>
          <w:noProof/>
          <w:snapToGrid/>
        </w:rPr>
        <w:t xml:space="preserve"> and education, knowledge and training</w:t>
      </w:r>
      <w:r w:rsidR="00990BE5">
        <w:rPr>
          <w:noProof/>
          <w:snapToGrid/>
        </w:rPr>
        <w:t>, w</w:t>
      </w:r>
      <w:r w:rsidRPr="00474743" w:rsidR="00643949">
        <w:rPr>
          <w:noProof/>
          <w:snapToGrid/>
        </w:rPr>
        <w:t xml:space="preserve">hereas physical barriers include labor, equipment, </w:t>
      </w:r>
      <w:r w:rsidR="00EA1541">
        <w:rPr>
          <w:noProof/>
          <w:snapToGrid/>
        </w:rPr>
        <w:t>cost,</w:t>
      </w:r>
      <w:r w:rsidRPr="00474743" w:rsidR="00643949">
        <w:rPr>
          <w:noProof/>
          <w:snapToGrid/>
        </w:rPr>
        <w:t xml:space="preserve"> </w:t>
      </w:r>
      <w:r w:rsidR="00EA1541">
        <w:rPr>
          <w:noProof/>
          <w:snapToGrid/>
        </w:rPr>
        <w:t>and</w:t>
      </w:r>
      <w:r w:rsidRPr="00474743" w:rsidR="00EA1541">
        <w:rPr>
          <w:noProof/>
          <w:snapToGrid/>
        </w:rPr>
        <w:t xml:space="preserve"> </w:t>
      </w:r>
      <w:r w:rsidRPr="00474743" w:rsidR="00643949">
        <w:rPr>
          <w:noProof/>
          <w:snapToGrid/>
        </w:rPr>
        <w:t>government restrictions</w:t>
      </w:r>
      <w:r w:rsidRPr="03EF33A2" w:rsidR="00F9337E">
        <w:rPr>
          <w:noProof/>
        </w:rPr>
        <w:t xml:space="preserve"> </w:t>
      </w:r>
      <w:r w:rsidRPr="00474743">
        <w:rPr>
          <w:noProof/>
          <w:snapToGrid/>
        </w:rPr>
        <w:fldChar w:fldCharType="begin"/>
      </w:r>
      <w:r w:rsidR="00132DDA">
        <w:rPr>
          <w:noProof/>
        </w:rPr>
        <w:instrText xml:space="preserve"> ADDIN ZOTERO_ITEM CSL_CITATION {"citationID":"lMhy0Yq3","properties":{"formattedCitation":"[10,11]","plainCitation":"[10,11]","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P"}],"issued":{"date-parts":[["2022"]]}}},{"id":3512,"uris":["http://zotero.org/groups/303421/items/6AXI5GEP"],"itemData":{"id":3512,"type":"article-journal","abstract":"This is the second paper of a two-part series on the barriers to prescribed fire use in the Great Plains of the USA. While the first part presented a systematic review of published papers on the barriers to prescribed fire use, specifically regarding perceptions and attitudes of land managers, this second part reviews the solutions that are employed to increase prescribed fire use by land managers in the Great Plains. First, the review compiled the solutions currently and ubiquitously employed to promote fire use and how they have been documented to address barriers. Second, potentially expandable solutions used in similar natural resource fields and communities were reviewed as possible solutions to the unaddressed aspects of remaining barriers that limit fire use.","container-title":"Land","DOI":"10.3390/land11091524","ISSN":"2073-445X","issue":"9","language":"en","license":"http://creativecommons.org/licenses/by/3.0/","note":"number: 9\npublisher: Multidisciplinary Digital Publishing Institute","page":"1524","source":"www.mdpi.com","title":"Barriers to Prescribed Fire in the US Great Plains, Part II: Critical Review of Presently Used and Potentially Expandable Solutions","title-short":"Barriers to Prescribed Fire in the US Great Plains, Part II","volume":"11","author":[{"family":"Clark","given":"Autumn S."},{"family":"McGranahan","given":"Devan Allen"},{"family":"Geaumont","given":"Benjamin A."},{"family":"Wonkka","given":"Carissa L."},{"family":"Ott","given":"Jacqueline P."},{"family":"Kreuter","given":"Urs P."}],"issued":{"date-parts":[["2022",9]]}}}],"schema":"https://github.com/citation-style-language/schema/raw/master/csl-citation.json"} </w:instrText>
      </w:r>
      <w:r w:rsidRPr="00474743">
        <w:rPr>
          <w:noProof/>
          <w:snapToGrid/>
        </w:rPr>
        <w:fldChar w:fldCharType="separate"/>
      </w:r>
      <w:r w:rsidRPr="00132DDA" w:rsidR="00132DDA">
        <w:rPr/>
        <w:t>[10,11]</w:t>
      </w:r>
      <w:r w:rsidRPr="00474743">
        <w:rPr>
          <w:noProof/>
          <w:snapToGrid/>
        </w:rPr>
        <w:fldChar w:fldCharType="end"/>
      </w:r>
      <w:r w:rsidRPr="00474743" w:rsidR="00643949">
        <w:rPr>
          <w:noProof/>
          <w:snapToGrid/>
        </w:rPr>
        <w:t xml:space="preserve">. </w:t>
      </w:r>
      <w:r w:rsidR="00EA1541">
        <w:rPr>
          <w:noProof/>
          <w:snapToGrid/>
        </w:rPr>
        <w:t>S</w:t>
      </w:r>
      <w:r w:rsidRPr="00474743" w:rsidR="00643949">
        <w:rPr>
          <w:noProof/>
          <w:snapToGrid/>
        </w:rPr>
        <w:t>ocial norms tend to highlight the attitude many community members display</w:t>
      </w:r>
      <w:r w:rsidRPr="03EF33A2" w:rsidR="00F9337E">
        <w:rPr>
          <w:noProof/>
        </w:rPr>
        <w:t xml:space="preserve"> </w:t>
      </w:r>
      <w:r w:rsidRPr="00474743">
        <w:rPr>
          <w:noProof/>
          <w:snapToGrid/>
        </w:rPr>
        <w:fldChar w:fldCharType="begin"/>
      </w:r>
      <w:r w:rsidR="00132DDA">
        <w:rPr>
          <w:noProof/>
        </w:rPr>
        <w:instrText xml:space="preserve"> ADDIN ZOTERO_ITEM CSL_CITATION {"citationID":"vGYVpjUD","properties":{"formattedCitation":"[12]","plainCitation":"[12]","noteIndex":0},"citationItems":[{"id":3452,"uris":["http://zotero.org/users/14503600/items/MCEN2VEX"],"itemData":{"id":3452,"type":"book","abstract":"Social norms are rules that prescribe what people should and should not do given their social surroundings and circumstances. Norms instruct people to keep their promises, to drive on the right, or to abide by the golden rule. They are useful explanatory tools, employed to analyze phenomena as grand as international diplomacy and as mundane as the rules of the road. But our knowledge of norms is scattered across disciplines and research traditions, with no clear consensus on how the term should be used. Research on norms has focused on the content and the consequences of norms, without paying enough attention to their causes. Social Norms reaches across the disciplines of sociology, economics, game theory, and legal studies to provide a well-integrated theoretical and empirical account of how norms emerge, change, persist, or die out. Social Norms opens with a critical review of the many outstanding issues in the research on norms: When are norms simply devices to ease cooperation, and when do they carry intrinsic moral weight? Do norms evolve gradually over time or spring up spontaneously as circumstances change? The volume then turns to case studies on the birth and death of norms in a variety of contexts, from protest movements, to marriage, to mushroom collecting. The authors detail the concrete social processes, such as repeated interactions, social learning, threats and sanctions, that produce, sustain, and enforce norms. One case study explains how it can become normative for citizens to participate in political protests in times of social upheaval. Another case study examines how the norm of objectivity in American journalism emerged: Did it arise by consensus as the professional creed of the press corps, or was it imposed upon journalists by their employers? A third case study examines the emergence of the norm of national self-determination: has it diffused as an element of global culture, or was it imposed by the actions of powerful states? The book concludes with an examination of what we know of norm emergence, highlighting areas of agreement and points of contradiction between the disciplines. Norms may be useful in explaining other phenomena in society, but until we have a coherent theory of their origins we have not truly explained norms themselves. Social Norms moves us closer to a true understanding of this ubiquitous feature of social life.","ISBN":"978-1-61044-280-0","language":"en","note":"Google-Books-ID: uPiFAwAAQBAJ","number-of-pages":"451","publisher":"Russell Sage Foundation","source":"Google Books","title":"Social Norms","author":[{"family":"Hechter","given":"Michael"},{"family":"Opp","given":"Karl-Dieter"}],"issued":{"date-parts":[["2001",3,15]]}}}],"schema":"https://github.com/citation-style-language/schema/raw/master/csl-citation.json"} </w:instrText>
      </w:r>
      <w:r w:rsidRPr="00474743">
        <w:rPr>
          <w:noProof/>
          <w:snapToGrid/>
        </w:rPr>
        <w:fldChar w:fldCharType="separate"/>
      </w:r>
      <w:r w:rsidRPr="00132DDA" w:rsidR="00132DDA">
        <w:rPr/>
        <w:t>[12]</w:t>
      </w:r>
      <w:r w:rsidRPr="00474743">
        <w:rPr>
          <w:noProof/>
          <w:snapToGrid/>
        </w:rPr>
        <w:fldChar w:fldCharType="end"/>
      </w:r>
      <w:r w:rsidRPr="00474743" w:rsidR="00643949">
        <w:rPr>
          <w:noProof/>
          <w:snapToGrid/>
        </w:rPr>
        <w:t>, as they often have “feelings or moral obligation to perform or refrain from specific action”</w:t>
      </w:r>
      <w:r w:rsidRPr="00474743">
        <w:rPr>
          <w:noProof/>
          <w:snapToGrid/>
        </w:rPr>
        <w:fldChar w:fldCharType="begin"/>
      </w:r>
      <w:r w:rsidR="00132DDA">
        <w:rPr>
          <w:noProof/>
        </w:rPr>
        <w:instrText xml:space="preserve"> ADDIN ZOTERO_ITEM CSL_CITATION {"citationID":"zQIwMG9j","properties":{"formattedCitation":"[13]","plainCitation":"[13]","noteIndex":0},"citationItems":[{"id":3488,"uris":["http://zotero.org/groups/303421/items/TVQ53E2P"],"itemData":{"id":3488,"type":"webpage","title":"Schwartz: A normative decision-making model of altruism - Google Scholar","URL":"https://scholar.google.com/scholar_lookup?&amp;title=A%20normative%20decision-making%20model%20of%20altruism&amp;pages=189-211&amp;publication_year=1981&amp;author=Schwartz%2CSH&amp;author=Howard%2CJA#d=gs_cit&amp;t=1722021650185&amp;u=%2Fscholar%3Fq%3Dinfo%3AJgSvJktujf8J%3Ascholar.google.com%2F%26output%3Dcite%26scirp%3D0%26hl%3Den","accessed":{"date-parts":[["2024",7,26]]}}}],"schema":"https://github.com/citation-style-language/schema/raw/master/csl-citation.json"} </w:instrText>
      </w:r>
      <w:r w:rsidRPr="00474743">
        <w:rPr>
          <w:noProof/>
          <w:snapToGrid/>
        </w:rPr>
        <w:fldChar w:fldCharType="separate"/>
      </w:r>
      <w:r w:rsidRPr="00132DDA" w:rsidR="00132DDA">
        <w:rPr/>
        <w:t>[13]</w:t>
      </w:r>
      <w:r w:rsidRPr="00474743">
        <w:rPr>
          <w:noProof/>
          <w:snapToGrid/>
        </w:rPr>
        <w:fldChar w:fldCharType="end"/>
      </w:r>
      <w:r w:rsidRPr="00474743" w:rsidR="00643949">
        <w:rPr>
          <w:noProof/>
          <w:snapToGrid/>
        </w:rPr>
        <w:t xml:space="preserve">. Social science can help managers identify and evaluate management plans based </w:t>
      </w:r>
      <w:r w:rsidR="002417C1">
        <w:rPr>
          <w:noProof/>
          <w:snapToGrid/>
        </w:rPr>
        <w:t>on</w:t>
      </w:r>
      <w:r w:rsidRPr="00474743" w:rsidR="002417C1">
        <w:rPr>
          <w:noProof/>
          <w:snapToGrid/>
        </w:rPr>
        <w:t xml:space="preserve"> </w:t>
      </w:r>
      <w:r w:rsidRPr="00474743" w:rsidR="00643949">
        <w:rPr>
          <w:noProof/>
          <w:snapToGrid/>
        </w:rPr>
        <w:t xml:space="preserve">social and ecological tradeoffs </w:t>
      </w:r>
      <w:r w:rsidRPr="00474743">
        <w:rPr>
          <w:noProof/>
          <w:snapToGrid/>
        </w:rPr>
        <w:fldChar w:fldCharType="begin"/>
      </w:r>
      <w:r w:rsidR="00132DDA">
        <w:rPr>
          <w:noProof/>
        </w:rPr>
        <w:instrText xml:space="preserve"> ADDIN ZOTERO_ITEM CSL_CITATION {"citationID":"X2zPKaxG","properties":{"formattedCitation":"[14]","plainCitation":"[14]","noteIndex":0},"citationItems":[{"id":3485,"uris":["http://zotero.org/users/14503600/items/MEQTL756"],"itemData":{"id":3485,"type":"article-journal","abstract":"Increasing recognition of the human dimensions of natural resource management issues, and of social and ecological sustainability and resilience as being inter-related, highlights the importance of applying social science to natural resource management decision-making. Moreover, a number of laws and regulations require natural resource management agencies to consider the “best available science” (BAS) when making decisions, including social science. Yet rarely do these laws and regulations define or identify standards for BAS, and those who have tried to fill the gap have done so from the standpoint of best available natural science. This paper proposes evaluative criteria for best available social science (BASS), explaining why a broader set of criteria than those used for natural science is needed. Although the natural and social sciences share many of the same evaluative criteria for BAS, they also exhibit some differences, especially where qualitative social science is concerned. Thus we argue that the evaluative criteria for BAS should expand to include those associated with diverse social science disciplines, particularly the qualitative social sciences. We provide one example from the USA of how a federal agency − the U.S. Forest Service − has attempted to incorporate BASS in responding to its BAS mandate associated with the national forest planning process, drawing on different types of scientific information and in light of these criteria. Greater attention to including BASS in natural resource management decision-making can contribute to better, more equitable, and more defensible management decisions and policies.","container-title":"Environmental Science &amp; Policy","DOI":"10.1016/j.envsci.2017.04.002","ISSN":"1462-9011","journalAbbreviation":"Environmental Science &amp; Policy","page":"80-88","source":"ScienceDirect","title":"Evaluating the best available &lt;i&gt;social&lt;/i&gt; science for natural resource management decision-making","volume":"73","author":[{"family":"Charnley","given":"Susan"},{"family":"Carothers","given":"Courtney"},{"family":"Satterfield","given":"Terre"},{"family":"Levine","given":"Arielle"},{"family":"Poe","given":"Melissa R."},{"family":"Norman","given":"Karma"},{"family":"Donatuto","given":"Jamie"},{"family":"Breslow","given":"Sara Jo"},{"family":"Mascia","given":"Michael B."},{"family":"Levin","given":"Phillip S."},{"family":"Basurto","given":"Xavier"},{"family":"Hicks","given":"Christina C."},{"family":"García-Quijano","given":"Carlos"},{"family":"St. Martin","given":"Kevin"}],"issued":{"date-parts":[["2017",7,1]]}}}],"schema":"https://github.com/citation-style-language/schema/raw/master/csl-citation.json"} </w:instrText>
      </w:r>
      <w:r w:rsidRPr="00474743">
        <w:rPr>
          <w:noProof/>
          <w:snapToGrid/>
        </w:rPr>
        <w:fldChar w:fldCharType="separate"/>
      </w:r>
      <w:r w:rsidRPr="00132DDA" w:rsidR="00132DDA">
        <w:rPr/>
        <w:t>[14]</w:t>
      </w:r>
      <w:r w:rsidRPr="00474743">
        <w:rPr>
          <w:noProof/>
          <w:snapToGrid/>
        </w:rPr>
        <w:fldChar w:fldCharType="end"/>
      </w:r>
      <w:r w:rsidR="00D9556A">
        <w:rPr>
          <w:noProof/>
          <w:snapToGrid/>
        </w:rPr>
        <w:t xml:space="preserve"> and </w:t>
      </w:r>
      <w:r w:rsidRPr="00474743" w:rsidR="00643949">
        <w:rPr>
          <w:noProof/>
          <w:snapToGrid/>
        </w:rPr>
        <w:t xml:space="preserve">make decisions that are better for humans and the environment alike. </w:t>
      </w:r>
      <w:r w:rsidR="00BA5C97">
        <w:rPr>
          <w:noProof/>
          <w:snapToGrid/>
        </w:rPr>
        <w:t>Human perception</w:t>
      </w:r>
      <w:r w:rsidR="22D6929A">
        <w:rPr>
          <w:noProof/>
          <w:snapToGrid/>
        </w:rPr>
        <w:t>s</w:t>
      </w:r>
      <w:r w:rsidR="00BA5C97">
        <w:rPr>
          <w:noProof/>
          <w:snapToGrid/>
        </w:rPr>
        <w:t xml:space="preserve"> of landscapes </w:t>
      </w:r>
      <w:r w:rsidR="00D9556A">
        <w:rPr>
          <w:noProof/>
          <w:snapToGrid/>
        </w:rPr>
        <w:t xml:space="preserve">are </w:t>
      </w:r>
      <w:r w:rsidR="00BA5C97">
        <w:rPr>
          <w:noProof/>
          <w:snapToGrid/>
        </w:rPr>
        <w:t>often shaped by our cognitive mind</w:t>
      </w:r>
      <w:r w:rsidR="00F15820">
        <w:rPr>
          <w:noProof/>
          <w:snapToGrid/>
        </w:rPr>
        <w:t xml:space="preserve"> </w:t>
      </w:r>
      <w:r w:rsidR="006D53CF">
        <w:rPr>
          <w:noProof/>
          <w:snapToGrid/>
        </w:rPr>
        <w:fldChar w:fldCharType="begin"/>
      </w:r>
      <w:r w:rsidR="006D53CF">
        <w:rPr>
          <w:noProof/>
          <w:snapToGrid/>
        </w:rPr>
        <w:instrText xml:space="preserve"> ADDIN ZOTERO_ITEM CSL_CITATION {"citationID":"fKmWFiVp","properties":{"formattedCitation":"[15]","plainCitation":"[15]","noteIndex":0},"citationItems":[{"id":3493,"uris":["http://zotero.org/users/14503600/items/R5YLQIZW"],"itemData":{"id":3493,"type":"article-journal","abstract":"Resilience-based frameworks for social-ecological systems (SES) are prominent in contemporary scientific literatures, but critics suggest these approaches may promise more than they deliver. A fundamental premise underlying the SES approach is that, because of the scope of human activities worldwide, we cannot separate ecological and human elements of nature when tackling our biggest challenges. Proponents argue that managers should not seek optimal solutions, but instead build capacity to adapt and transform systems to thrive within unpredicted or novel ecological states. If the range profession is to take advantage of resilience ideas, we need better tools and concepts for understanding interconnected systems. SES research and management strategies will pose practical difficulties, most notably finding ways to bridge differences between the methods of social and natural sciences. Also needed are institutions that involve scientists, managers, and stakeholders in analysis and informed governance, thereby addressing a key tenet of “resilience thinking” while accounting for the “wicked” nature of problems that, like many facing rangeland managers today, do not have a single best solution but only more or less feasible responses. In hopes of guiding managers toward more feasible options, I offer a model of rangeland social-ecological systems describing how management choices are influenced by, and may affect, human and natural systems at local and regional-to-global scales through both top-down and bottom-up processes.\nResumen\nLos sistemas socio-ecológicos basados en modelos de resilencia (SES) son destacados en la literatura científica actual, pero los críticos sugieren que estos enfoques podrían prometer mas de los que entregan. La premisa elemental sobre el enfoque SES es que debido a el enfoque de las actividades del humano en todo el mundo, no podemos separar elementos naturales ecológicos y humanos cuando abordamos nuestros más grandes retos. Proponentes argumentan que los manejadores no deberían buscar soluciones óptimas y en lugar de estas construir la capacidades para adaptar y transformar sistemas que conduzcan a estados ecológicos nuevos o no predecibles. Si la profesión de pastizalero es tomar ventaja de las ideas de resilencia, necesitamos mejores herramientas y conceptos para entender los sistemas interconectados. Las investigaciones y manejo de estrategias para SES debe tener dificultades prácticas, y más importante encontrar los caminos para reducir las diferencias entre los métodos de las ciencias sociales y naturales. También se necesitan instituciones que involucren científicos, manejadores y propietarios en el análisis y informe de gobierno, de ese modo direccionando a clave de “pensamiento resilente” mientras se considera el perverso naturaleza de los problemas como los que hoy en día enfrentan los manejadores de pastizales, no hay una solución buena y simple pero solo respuestas más o menos posibles. Con el fin de guiar a los manejadores hacia opciones más posibles ofrezco un modelo de sistema socio-ecológico para pastizales describiendo como opciones de manejo son influenciadas por y podrían afectar sistemas humanos y naturales de nivel local y regional a escala global a través de ambos procesos de arriba hacia abajo y de abajo hacia arriba.","container-title":"Rangeland Ecology &amp; Management","DOI":"10.2111/REM-D-11-00117.1","ISSN":"1550-7424","issue":"6","journalAbbreviation":"Rangeland Ecology &amp; Management","page":"632-637","source":"ScienceDirect","title":"The Elusive Promise of Social-Ecological Approaches to Rangeland Management","volume":"65","author":[{"family":"Brunson","given":"Mark W."}],"issued":{"date-parts":[["2012",11,1]]}}}],"schema":"https://github.com/citation-style-language/schema/raw/master/csl-citation.json"} </w:instrText>
      </w:r>
      <w:r w:rsidR="006D53CF">
        <w:rPr>
          <w:noProof/>
          <w:snapToGrid/>
        </w:rPr>
        <w:fldChar w:fldCharType="separate"/>
      </w:r>
      <w:r w:rsidRPr="006D53CF" w:rsidR="006D53CF">
        <w:rPr/>
        <w:t>[15]</w:t>
      </w:r>
      <w:r w:rsidR="006D53CF">
        <w:rPr>
          <w:noProof/>
          <w:snapToGrid/>
        </w:rPr>
        <w:fldChar w:fldCharType="end"/>
      </w:r>
      <w:r w:rsidRPr="00474743" w:rsidR="00643949">
        <w:rPr>
          <w:noProof/>
          <w:snapToGrid/>
        </w:rPr>
        <w:t xml:space="preserve">. Introducing the </w:t>
      </w:r>
      <w:r w:rsidR="00B9740A">
        <w:rPr>
          <w:noProof/>
          <w:snapToGrid/>
        </w:rPr>
        <w:t>concept</w:t>
      </w:r>
      <w:r w:rsidRPr="00474743" w:rsidR="00643949">
        <w:rPr>
          <w:noProof/>
          <w:snapToGrid/>
        </w:rPr>
        <w:t xml:space="preserve"> that humans </w:t>
      </w:r>
      <w:r w:rsidR="00B9740A">
        <w:rPr>
          <w:noProof/>
          <w:snapToGrid/>
        </w:rPr>
        <w:t xml:space="preserve">tend to </w:t>
      </w:r>
      <w:r w:rsidRPr="00474743" w:rsidR="00643949">
        <w:rPr>
          <w:noProof/>
          <w:snapToGrid/>
        </w:rPr>
        <w:t xml:space="preserve">value different aspects of the land in their mind more so than of reason. </w:t>
      </w:r>
      <w:r w:rsidR="00416C1D">
        <w:rPr>
          <w:noProof/>
          <w:snapToGrid/>
        </w:rPr>
        <w:t xml:space="preserve"> </w:t>
      </w:r>
    </w:p>
    <w:p w:rsidR="002D7AF9" w:rsidP="00080BF1" w:rsidRDefault="00AE0CEC" w14:paraId="1B9C4F13" w14:textId="43C58840">
      <w:pPr>
        <w:pStyle w:val="MDPI23heading3"/>
        <w:tabs>
          <w:tab w:val="left" w:pos="2610"/>
        </w:tabs>
        <w:rPr>
          <w:noProof/>
        </w:rPr>
      </w:pPr>
      <w:r>
        <w:rPr>
          <w:noProof/>
          <w:snapToGrid/>
        </w:rPr>
        <w:t>Considering</w:t>
      </w:r>
      <w:r w:rsidRPr="00474743">
        <w:rPr>
          <w:noProof/>
          <w:snapToGrid/>
        </w:rPr>
        <w:t xml:space="preserve"> </w:t>
      </w:r>
      <w:r w:rsidRPr="00474743" w:rsidR="00643949">
        <w:rPr>
          <w:noProof/>
          <w:snapToGrid/>
        </w:rPr>
        <w:t xml:space="preserve">social and ecological components </w:t>
      </w:r>
      <w:r>
        <w:rPr>
          <w:noProof/>
          <w:snapToGrid/>
        </w:rPr>
        <w:t xml:space="preserve">together </w:t>
      </w:r>
      <w:r w:rsidRPr="00474743" w:rsidR="00643949">
        <w:rPr>
          <w:noProof/>
          <w:snapToGrid/>
        </w:rPr>
        <w:t>could help shift management decisions</w:t>
      </w:r>
      <w:r w:rsidRPr="03EF33A2" w:rsidR="00C1057A">
        <w:rPr>
          <w:noProof/>
        </w:rPr>
        <w:t xml:space="preserve"> </w:t>
      </w:r>
      <w:r w:rsidRPr="00474743" w:rsidR="00643949">
        <w:rPr>
          <w:noProof/>
          <w:snapToGrid/>
        </w:rPr>
        <w:fldChar w:fldCharType="begin"/>
      </w:r>
      <w:r w:rsidR="00DE1EAA">
        <w:rPr>
          <w:noProof/>
        </w:rPr>
        <w:instrText xml:space="preserve"> ADDIN ZOTERO_ITEM CSL_CITATION {"citationID":"pGvHJyss","properties":{"formattedCitation":"[15]","plainCitation":"[15]","noteIndex":0},"citationItems":[{"id":3493,"uris":["http://zotero.org/users/14503600/items/R5YLQIZW"],"itemData":{"id":3493,"type":"article-journal","abstract":"Resilience-based frameworks for social-ecological systems (SES) are prominent in contemporary scientific literatures, but critics suggest these approaches may promise more than they deliver. A fundamental premise underlying the SES approach is that, because of the scope of human activities worldwide, we cannot separate ecological and human elements of nature when tackling our biggest challenges. Proponents argue that managers should not seek optimal solutions, but instead build capacity to adapt and transform systems to thrive within unpredicted or novel ecological states. If the range profession is to take advantage of resilience ideas, we need better tools and concepts for understanding interconnected systems. SES research and management strategies will pose practical difficulties, most notably finding ways to bridge differences between the methods of social and natural sciences. Also needed are institutions that involve scientists, managers, and stakeholders in analysis and informed governance, thereby addressing a key tenet of “resilience thinking” while accounting for the “wicked” nature of problems that, like many facing rangeland managers today, do not have a single best solution but only more or less feasible responses. In hopes of guiding managers toward more feasible options, I offer a model of rangeland social-ecological systems describing how management choices are influenced by, and may affect, human and natural systems at local and regional-to-global scales through both top-down and bottom-up processes.\nResumen\nLos sistemas socio-ecológicos basados en modelos de resilencia (SES) son destacados en la literatura científica actual, pero los críticos sugieren que estos enfoques podrían prometer mas de los que entregan. La premisa elemental sobre el enfoque SES es que debido a el enfoque de las actividades del humano en todo el mundo, no podemos separar elementos naturales ecológicos y humanos cuando abordamos nuestros más grandes retos. Proponentes argumentan que los manejadores no deberían buscar soluciones óptimas y en lugar de estas construir la capacidades para adaptar y transformar sistemas que conduzcan a estados ecológicos nuevos o no predecibles. Si la profesión de pastizalero es tomar ventaja de las ideas de resilencia, necesitamos mejores herramientas y conceptos para entender los sistemas interconectados. Las investigaciones y manejo de estrategias para SES debe tener dificultades prácticas, y más importante encontrar los caminos para reducir las diferencias entre los métodos de las ciencias sociales y naturales. También se necesitan instituciones que involucren científicos, manejadores y propietarios en el análisis y informe de gobierno, de ese modo direccionando a clave de “pensamiento resilente” mientras se considera el perverso naturaleza de los problemas como los que hoy en día enfrentan los manejadores de pastizales, no hay una solución buena y simple pero solo respuestas más o menos posibles. Con el fin de guiar a los manejadores hacia opciones más posibles ofrezco un modelo de sistema socio-ecológico para pastizales describiendo como opciones de manejo son influenciadas por y podrían afectar sistemas humanos y naturales de nivel local y regional a escala global a través de ambos procesos de arriba hacia abajo y de abajo hacia arriba.","container-title":"Rangeland Ecology &amp; Management","DOI":"10.2111/REM-D-11-00117.1","ISSN":"1550-7424","issue":"6","journalAbbreviation":"Rangeland Ecology &amp; Management","page":"632-637","source":"ScienceDirect","title":"The Elusive Promise of Social-Ecological Approaches to Rangeland Management","volume":"65","author":[{"family":"Brunson","given":"Mark W."}],"issued":{"date-parts":[["2012",11,1]]}}}],"schema":"https://github.com/citation-style-language/schema/raw/master/csl-citation.json"} </w:instrText>
      </w:r>
      <w:r w:rsidRPr="00474743" w:rsidR="00643949">
        <w:rPr>
          <w:noProof/>
          <w:snapToGrid/>
        </w:rPr>
        <w:fldChar w:fldCharType="separate"/>
      </w:r>
      <w:r w:rsidRPr="00DE1EAA" w:rsidR="00DE1EAA">
        <w:t>[15]</w:t>
      </w:r>
      <w:r w:rsidRPr="00474743" w:rsidR="00643949">
        <w:rPr>
          <w:noProof/>
          <w:snapToGrid/>
        </w:rPr>
        <w:fldChar w:fldCharType="end"/>
      </w:r>
      <w:r w:rsidRPr="00474743" w:rsidR="00643949">
        <w:rPr>
          <w:noProof/>
          <w:snapToGrid/>
        </w:rPr>
        <w:t xml:space="preserve">. </w:t>
      </w:r>
      <w:r w:rsidR="008165D1">
        <w:rPr>
          <w:noProof/>
          <w:snapToGrid/>
        </w:rPr>
        <w:t>But in</w:t>
      </w:r>
      <w:r w:rsidRPr="00474743" w:rsidR="008165D1">
        <w:rPr>
          <w:noProof/>
          <w:snapToGrid/>
        </w:rPr>
        <w:t xml:space="preserve"> </w:t>
      </w:r>
      <w:r w:rsidRPr="00474743" w:rsidR="00643949">
        <w:rPr>
          <w:noProof/>
          <w:snapToGrid/>
        </w:rPr>
        <w:t>the northern Great Plains, social norms often play a</w:t>
      </w:r>
      <w:r w:rsidRPr="00474743" w:rsidR="632722D2">
        <w:rPr>
          <w:noProof/>
          <w:snapToGrid/>
        </w:rPr>
        <w:t>n</w:t>
      </w:r>
      <w:r w:rsidRPr="00474743" w:rsidR="00643949">
        <w:rPr>
          <w:noProof/>
          <w:snapToGrid/>
        </w:rPr>
        <w:t xml:space="preserve"> </w:t>
      </w:r>
      <w:r w:rsidR="0093110E">
        <w:rPr>
          <w:noProof/>
          <w:snapToGrid/>
        </w:rPr>
        <w:t>outsi</w:t>
      </w:r>
      <w:r w:rsidR="00E8021B">
        <w:rPr>
          <w:noProof/>
          <w:snapToGrid/>
        </w:rPr>
        <w:t>zed</w:t>
      </w:r>
      <w:r w:rsidRPr="00474743" w:rsidR="0093110E">
        <w:rPr>
          <w:noProof/>
          <w:snapToGrid/>
        </w:rPr>
        <w:t xml:space="preserve"> </w:t>
      </w:r>
      <w:r w:rsidRPr="00474743" w:rsidR="00643949">
        <w:rPr>
          <w:noProof/>
          <w:snapToGrid/>
        </w:rPr>
        <w:t>role</w:t>
      </w:r>
      <w:r w:rsidR="00E8021B">
        <w:rPr>
          <w:noProof/>
          <w:snapToGrid/>
        </w:rPr>
        <w:t xml:space="preserve"> in</w:t>
      </w:r>
      <w:r w:rsidRPr="00474743" w:rsidR="00643949">
        <w:rPr>
          <w:noProof/>
          <w:snapToGrid/>
        </w:rPr>
        <w:t xml:space="preserve"> the decision making process </w:t>
      </w:r>
      <w:r w:rsidR="00E8021B">
        <w:rPr>
          <w:noProof/>
          <w:snapToGrid/>
        </w:rPr>
        <w:t>of tight-knit</w:t>
      </w:r>
      <w:r w:rsidRPr="00474743" w:rsidR="00643949">
        <w:rPr>
          <w:noProof/>
          <w:snapToGrid/>
        </w:rPr>
        <w:t xml:space="preserve"> ranching communities</w:t>
      </w:r>
      <w:r w:rsidR="00F15820">
        <w:rPr>
          <w:noProof/>
          <w:snapToGrid/>
        </w:rPr>
        <w:t xml:space="preserve"> </w:t>
      </w:r>
      <w:r w:rsidRPr="00474743" w:rsidR="00643949">
        <w:rPr>
          <w:noProof/>
          <w:snapToGrid/>
        </w:rPr>
        <w:fldChar w:fldCharType="begin"/>
      </w:r>
      <w:r w:rsidR="00DE1EAA">
        <w:rPr>
          <w:noProof/>
        </w:rPr>
        <w:instrText xml:space="preserve"> ADDIN ZOTERO_ITEM CSL_CITATION {"citationID":"Y9CyTyqR","properties":{"formattedCitation":"[16,17]","plainCitation":"[16,17]","noteIndex":0},"citationItems":[{"id":3464,"uris":["http://zotero.org/users/14503600/items/L83C8LQ9"],"itemData":{"id":3464,"type":"article-journal","abstract":", ABSTRACT:, Most rangelands in the United States are privately owned and managed for beef production. There is little understanding of ranchers’ perceptions about heterogeneity or tools that can be used to increase heterogeneity, such as fire and grazing, even though heterogeneity is crucial for biodiversity conservation. To guide conservationists as they engage with ranchers, we conducted interviews with 12 ranchers in three states to provide a description of ranchers’ worldviews as they relate to heterogeneity and disturbances that maintain heterogeneity in rangeland ecosystems. Ranchers expressed a desire to maintain control over their operations by reducing risks and being careful in selecting trusted advisors. Further, ranchers associated some heterogeneity characteristics (e.g., bare ground) with outcomes of poor management, which is problematic for efforts that aim to increase heterogeneity in rangelands. Ranchers value seeing results of new management methods on university experiment stations or neighbors’ lands, which may provide a roadmap for conservation planners and NGOs to introduce heterogeneity management strategies to ranchers.","container-title":"Great Plains Research","ISSN":"2334-2463","issue":"2","note":"publisher: University of Nebraska Press","page":"185-197","source":"Project MUSE","title":"Ranchers’ Perceptions of Vegetation Heterogeneity in the Northern Great Plains","volume":"28","author":[{"family":"Sliwinski","given":"Maggi"},{"family":"Burbach","given":"Mark"},{"family":"Powell","given":"Larkin"},{"family":"Schacht","given":"Walter"}],"issued":{"date-parts":[["2018"]]}}},{"id":3496,"uris":["http://zotero.org/users/14503600/items/7RZS2HUA"],"itemData":{"id":3496,"type":"article-journal","abstract":"The cooperative practices of private landowners, while critical to cross-boundary conservation, are not well understood. Based on research along the Rocky Mountain Front in Montana, we document the ways that established customs governing cooperation between ranchers meet both individual and community needs. While ranchers argued for landowner control of private property, in practice, rancher property boundaries were permeable and contingent with regard to livelihood needs and certain community goods, such as hunting access to private lands. But changing landownership was causing conflict between neighbors and tension in local communities, because new landowners either inadvertently or intentionally challenged established boundary practices. Efforts at cross-boundary conservation need to recognize the challenges of changing landownership and the ways that existing customs might provide important foundations for cooperation. At the same time, an increasingly diverse set of private landowners must negotiate mutually beneficial boundary practices that meet both existing and emerging community and conservation needs.","container-title":"Society &amp; Natural Resources","DOI":"10.1080/08941920701216586","ISSN":"0894-1920","issue":"8","note":"publisher: Routledge\n_eprint: https://doi.org/10.1080/08941920701216586","page":"689-703","source":"Taylor and Francis+NEJM","title":"Private Property Rights and Community Goods: Negotiating Landowner Cooperation Amid Changing Ownership on the Rocky Mountain Front","title-short":"Private Property Rights and Community Goods","volume":"20","author":[{"family":"Yung","given":"Laurie"},{"family":"Belsky","given":"Jill M."}],"issued":{"date-parts":[["2007",7,19]]}}}],"schema":"https://github.com/citation-style-language/schema/raw/master/csl-citation.json"} </w:instrText>
      </w:r>
      <w:r w:rsidRPr="00474743" w:rsidR="00643949">
        <w:rPr>
          <w:noProof/>
          <w:snapToGrid/>
        </w:rPr>
        <w:fldChar w:fldCharType="separate"/>
      </w:r>
      <w:r w:rsidRPr="00DE1EAA" w:rsidR="00DE1EAA">
        <w:t>[16,17]</w:t>
      </w:r>
      <w:r w:rsidRPr="00474743" w:rsidR="00643949">
        <w:rPr>
          <w:noProof/>
          <w:snapToGrid/>
        </w:rPr>
        <w:fldChar w:fldCharType="end"/>
      </w:r>
      <w:r w:rsidRPr="00474743" w:rsidR="00643949">
        <w:rPr>
          <w:noProof/>
          <w:snapToGrid/>
        </w:rPr>
        <w:t xml:space="preserve">. </w:t>
      </w:r>
      <w:r w:rsidR="00E8021B">
        <w:rPr>
          <w:noProof/>
          <w:snapToGrid/>
        </w:rPr>
        <w:t>S</w:t>
      </w:r>
      <w:r w:rsidRPr="00474743" w:rsidR="00643949">
        <w:rPr>
          <w:noProof/>
          <w:snapToGrid/>
        </w:rPr>
        <w:t xml:space="preserve">ocial </w:t>
      </w:r>
      <w:r w:rsidRPr="00474743" w:rsidR="00643949">
        <w:rPr>
          <w:noProof/>
          <w:snapToGrid/>
        </w:rPr>
        <w:t xml:space="preserve">pressures often weigh on government and private agencies as well, limiting how often they </w:t>
      </w:r>
      <w:r w:rsidR="00202589">
        <w:rPr>
          <w:noProof/>
          <w:snapToGrid/>
        </w:rPr>
        <w:t>use or support</w:t>
      </w:r>
      <w:r w:rsidRPr="00474743" w:rsidR="00202589">
        <w:rPr>
          <w:noProof/>
          <w:snapToGrid/>
        </w:rPr>
        <w:t xml:space="preserve"> </w:t>
      </w:r>
      <w:r w:rsidRPr="00474743" w:rsidR="00643949">
        <w:rPr>
          <w:noProof/>
          <w:snapToGrid/>
        </w:rPr>
        <w:t xml:space="preserve">fire </w:t>
      </w:r>
      <w:r w:rsidR="00202589">
        <w:rPr>
          <w:noProof/>
          <w:snapToGrid/>
        </w:rPr>
        <w:t>for</w:t>
      </w:r>
      <w:r w:rsidRPr="00474743" w:rsidR="00643949">
        <w:rPr>
          <w:noProof/>
          <w:snapToGrid/>
        </w:rPr>
        <w:t xml:space="preserve"> management </w:t>
      </w:r>
      <w:r w:rsidR="00202589">
        <w:rPr>
          <w:noProof/>
          <w:snapToGrid/>
        </w:rPr>
        <w:t>of</w:t>
      </w:r>
      <w:r w:rsidRPr="00474743" w:rsidR="00643949">
        <w:rPr>
          <w:noProof/>
          <w:snapToGrid/>
        </w:rPr>
        <w:t xml:space="preserve"> federal, state, and private lands</w:t>
      </w:r>
      <w:r w:rsidR="00521CDD">
        <w:rPr>
          <w:noProof/>
          <w:snapToGrid/>
        </w:rPr>
        <w:t xml:space="preserve"> </w:t>
      </w:r>
      <w:r w:rsidRPr="00474743" w:rsidR="00643949">
        <w:rPr>
          <w:noProof/>
          <w:snapToGrid/>
        </w:rPr>
        <w:fldChar w:fldCharType="begin"/>
      </w:r>
      <w:r w:rsidR="00DE1EAA">
        <w:rPr>
          <w:noProof/>
        </w:rPr>
        <w:instrText xml:space="preserve"> ADDIN ZOTERO_ITEM CSL_CITATION {"citationID":"rD1n6YBP","properties":{"formattedCitation":"[18\\uc0\\u8211{}21]","plainCitation":"[18–21]","noteIndex":0},"citationItems":[{"id":3465,"uris":["http://zotero.org/users/14503600/items/Z4WVZLJI"],"itemData":{"id":3465,"type":"article-journal","abstract":"Working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id":3478,"uris":["http://zotero.org/users/14503600/items/W526A68Y"],"itemData":{"id":3478,"type":"article-journal","abstract":"The results of a survey of fire management officials concerning historical and projected prescribed burning activity in the South is reported. Prescribed burning programs on USDA Forest Service and private and state-owned lands are described in terms of area burned by ownership and state, intended resource benefits, barriers to expanded burning, and optimum burning area needed to achieve resource management goals. More than 4.1 million ac/yr of pine-type forest were burned between 1985 and 1994, about 6.5% of the area in pine-type forest per year. South. J. Appl. For. 25(4):149–153.","container-title":"Southern Journal of Applied Forestry","DOI":"10.1093/sjaf/25.4.149","ISSN":"0148-4419","issue":"4","journalAbbreviation":"Southern Journal of Applied Forestry","page":"149-153","source":"Silverchair","title":"Prescribed Burning in the South: Trends, Purpose, and Barriers","title-short":"Prescribed Burning in the South","volume":"25","author":[{"family":"Haines","given":"T.K."},{"family":"Busby","given":"R.L."},{"family":"Cleaves","given":"D.A."}],"issued":{"date-parts":[["2001",11,1]]}}},{"id":3480,"uris":["http://zotero.org/users/14503600/items/TCS3E3MG"],"itemData":{"id":3480,"type":"article-journal","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context.","container-title":"International Journal of Wildland Fire","DOI":"10.1071/WF11017","ISSN":"1448-5516","issue":"3","journalAbbreviation":"Int. J. Wildland Fire","language":"en","note":"publisher: CSIRO PUBLISHING","page":"210-218","source":"www.publish.csiro.au","title":"Impediments to prescribed fire across agency, landscape and manager: an example from northern California","title-short":"Impediments to prescribed fire across agency, landscape and manager","volume":"21","author":[{"family":"Quinn-Davidson","given":"Lenya N."},{"family":"Varner","given":"J. Morgan"}],"issued":{"date-parts":[["2011",12,20]]}}}],"schema":"https://github.com/citation-style-language/schema/raw/master/csl-citation.json"} </w:instrText>
      </w:r>
      <w:r w:rsidRPr="00474743" w:rsidR="00643949">
        <w:rPr>
          <w:noProof/>
          <w:snapToGrid/>
        </w:rPr>
        <w:fldChar w:fldCharType="separate"/>
      </w:r>
      <w:r w:rsidRPr="03EF33A2" w:rsidR="00DE1EAA">
        <w:t>[18–21]</w:t>
      </w:r>
      <w:r w:rsidRPr="00474743" w:rsidR="00643949">
        <w:rPr>
          <w:noProof/>
          <w:snapToGrid/>
        </w:rPr>
        <w:fldChar w:fldCharType="end"/>
      </w:r>
      <w:r w:rsidRPr="00474743" w:rsidR="00643949">
        <w:rPr>
          <w:noProof/>
          <w:snapToGrid/>
        </w:rPr>
        <w:t>. Ranching communities in the southern Great Plains</w:t>
      </w:r>
      <w:r w:rsidR="00407C45">
        <w:rPr>
          <w:noProof/>
          <w:snapToGrid/>
        </w:rPr>
        <w:t xml:space="preserve">--having </w:t>
      </w:r>
      <w:r w:rsidRPr="00474743" w:rsidR="00643949">
        <w:rPr>
          <w:noProof/>
          <w:snapToGrid/>
        </w:rPr>
        <w:t xml:space="preserve">recognized </w:t>
      </w:r>
      <w:r w:rsidR="00407C45">
        <w:rPr>
          <w:noProof/>
          <w:snapToGrid/>
        </w:rPr>
        <w:t xml:space="preserve">a </w:t>
      </w:r>
      <w:r w:rsidRPr="00474743" w:rsidR="00643949">
        <w:rPr>
          <w:noProof/>
          <w:snapToGrid/>
        </w:rPr>
        <w:t xml:space="preserve">lack of disturbance </w:t>
      </w:r>
      <w:r w:rsidR="00407C45">
        <w:rPr>
          <w:noProof/>
          <w:snapToGrid/>
        </w:rPr>
        <w:t>caused</w:t>
      </w:r>
      <w:r w:rsidRPr="00474743" w:rsidR="00407C45">
        <w:rPr>
          <w:noProof/>
          <w:snapToGrid/>
        </w:rPr>
        <w:t xml:space="preserve"> </w:t>
      </w:r>
      <w:r w:rsidRPr="00474743" w:rsidR="00643949">
        <w:rPr>
          <w:noProof/>
          <w:snapToGrid/>
        </w:rPr>
        <w:t>a decline in biodiversity and livestock</w:t>
      </w:r>
      <w:r w:rsidR="00C02BAC">
        <w:rPr>
          <w:noProof/>
          <w:snapToGrid/>
        </w:rPr>
        <w:t xml:space="preserve"> forage</w:t>
      </w:r>
      <w:r w:rsidRPr="00474743" w:rsidR="00643949">
        <w:rPr>
          <w:noProof/>
          <w:snapToGrid/>
        </w:rPr>
        <w:t xml:space="preserve"> production</w:t>
      </w:r>
      <w:r w:rsidR="00407C45">
        <w:rPr>
          <w:noProof/>
          <w:snapToGrid/>
        </w:rPr>
        <w:t>—</w:t>
      </w:r>
      <w:r w:rsidRPr="00474743" w:rsidR="00643949">
        <w:rPr>
          <w:noProof/>
          <w:snapToGrid/>
        </w:rPr>
        <w:t>formed prescribed burning association</w:t>
      </w:r>
      <w:r w:rsidRPr="00474743" w:rsidR="4CB7D355">
        <w:rPr>
          <w:noProof/>
          <w:snapToGrid/>
        </w:rPr>
        <w:t>s</w:t>
      </w:r>
      <w:r w:rsidRPr="00474743" w:rsidR="00643949">
        <w:rPr>
          <w:noProof/>
          <w:snapToGrid/>
        </w:rPr>
        <w:t xml:space="preserve"> to bring </w:t>
      </w:r>
      <w:r w:rsidR="008B22F7">
        <w:rPr>
          <w:noProof/>
          <w:snapToGrid/>
        </w:rPr>
        <w:t>fire</w:t>
      </w:r>
      <w:r w:rsidRPr="00474743" w:rsidR="008B22F7">
        <w:rPr>
          <w:noProof/>
          <w:snapToGrid/>
        </w:rPr>
        <w:t xml:space="preserve"> </w:t>
      </w:r>
      <w:r w:rsidRPr="00474743" w:rsidR="00643949">
        <w:rPr>
          <w:noProof/>
          <w:snapToGrid/>
        </w:rPr>
        <w:t>back to the landscape</w:t>
      </w:r>
      <w:r w:rsidR="00521CDD">
        <w:rPr>
          <w:noProof/>
          <w:snapToGrid/>
        </w:rPr>
        <w:t xml:space="preserve"> </w:t>
      </w:r>
      <w:r w:rsidRPr="00474743" w:rsidR="00643949">
        <w:rPr>
          <w:noProof/>
          <w:snapToGrid/>
        </w:rPr>
        <w:fldChar w:fldCharType="begin"/>
      </w:r>
      <w:r w:rsidR="00DE1EAA">
        <w:rPr>
          <w:noProof/>
        </w:rPr>
        <w:instrText xml:space="preserve"> ADDIN ZOTERO_ITEM CSL_CITATION {"citationID":"3bJXAgYz","properties":{"formattedCitation":"[22]","plainCitation":"[22]","noteIndex":0},"citationItems":[{"id":1211,"uris":["http://zotero.org/groups/303421/items/GB7BCW8M"],"itemData":{"id":1211,"type":"article-journal","abstract":"Despite years of accumulating scientific evidence that fire is critical for maintaining the structure and function of grassland ecosystems in the US Great Plains, fire has not been restored as a fundamental grassland process across broad landscapes. The result has been widespread juniper encroachment and the degradation of the multiple valuable ecosystem services provided by grasslands. Here, we review the social–ecological causes and consequences of the transformation of grasslands to juniper woodlands and synthesize the recent emergence of prescribed burn cooperatives, an extensive societal movement by private citizens to restore fire to the Great Plains biome. We discuss how burn cooperatives have helped citizens overcome dominant social constraints that limit the application of prescribed fire to improve management of encroaching woody plants in grasslands. These constraints include the generally held assumptions and political impositions that all fires should be eliminated when wildfire danger increases.","container-title":"Frontiers in Ecology and the Environment","DOI":"10.1890/130015","ISSN":"1540-9309","issue":"s1","language":"en","license":"© The Ecological Society of America","note":"The authors presented a literature review that outlines the degradation of the Great Plains grasslands and loss of ecological services due to juniper and woody encroachment. The work suggests that prescribed fire could be used to slow and stop the woody encroachment using citizen cooperatives also known as prescribed burn associations.  \n\nThe authors provided an argument for the positive effects of PBA's on some social constraints, labor, equipment, and educational needs. They highlight the fact that political framework and seasonal burn bans still stand in the way of PBA’s and individual burners alike. In addition to logical support for the creation of PBA’s, the authors also produced a recommended framework for monitoring and evaluating the success of the PBA actives to support new organizations as they arise.","page":"e64-e71","source":"Wiley Online Library","title":"The rising Great Plains fire campaign: citizens' response to woody plant encroachment","title-short":"The rising Great Plains fire campaign","volume":"11","author":[{"family":"Twidwell","given":"Dirac"},{"family":"Rogers","given":"William E."},{"family":"Fuhlendorf","given":"Samuel D."},{"family":"Wonkka","given":"Carissa L."},{"family":"Engle","given":"David M."},{"family":"Weir","given":"John R."},{"family":"Kreuter","given":"Urs P."},{"family":"Taylor","given":"Charles A."}],"issued":{"date-parts":[["2013"]]}}}],"schema":"https://github.com/citation-style-language/schema/raw/master/csl-citation.json"} </w:instrText>
      </w:r>
      <w:r w:rsidRPr="00474743" w:rsidR="00643949">
        <w:rPr>
          <w:noProof/>
          <w:snapToGrid/>
        </w:rPr>
        <w:fldChar w:fldCharType="separate"/>
      </w:r>
      <w:r w:rsidRPr="00DE1EAA" w:rsidR="00DE1EAA">
        <w:t>[22]</w:t>
      </w:r>
      <w:r w:rsidRPr="00474743" w:rsidR="00643949">
        <w:rPr>
          <w:noProof/>
          <w:snapToGrid/>
        </w:rPr>
        <w:fldChar w:fldCharType="end"/>
      </w:r>
      <w:r w:rsidRPr="00474743" w:rsidR="00643949">
        <w:rPr>
          <w:noProof/>
          <w:snapToGrid/>
        </w:rPr>
        <w:t xml:space="preserve">. This realization has </w:t>
      </w:r>
      <w:r w:rsidR="00687123">
        <w:rPr>
          <w:noProof/>
          <w:snapToGrid/>
        </w:rPr>
        <w:t>been slow to be adopted in</w:t>
      </w:r>
      <w:r w:rsidRPr="00474743" w:rsidR="00643949">
        <w:rPr>
          <w:noProof/>
          <w:snapToGrid/>
        </w:rPr>
        <w:t xml:space="preserve"> the northern Great Plains.</w:t>
      </w:r>
    </w:p>
    <w:p w:rsidRPr="00A91C10" w:rsidR="00822B1E" w:rsidP="00A91C10" w:rsidRDefault="00822B1E" w14:paraId="06041F51" w14:textId="7BE6447E">
      <w:pPr>
        <w:pStyle w:val="MDPI23heading3"/>
        <w:ind w:left="2610"/>
      </w:pPr>
      <w:r>
        <w:t xml:space="preserve">The transtheoretical model of behavior changes outlines and conceptualizes intentional behavioral change. The </w:t>
      </w:r>
      <w:r w:rsidR="00521CDD">
        <w:t>five stages of</w:t>
      </w:r>
      <w:r w:rsidR="00606D34">
        <w:t xml:space="preserve"> change include</w:t>
      </w:r>
      <w:r>
        <w:t xml:space="preserve"> pre-contemplation, contemplation, preparation, action</w:t>
      </w:r>
      <w:r w:rsidR="00606D34">
        <w:t>,</w:t>
      </w:r>
      <w:r>
        <w:t xml:space="preserve"> and maintenance. </w:t>
      </w:r>
      <w:r w:rsidR="00DF4C7D">
        <w:t>The</w:t>
      </w:r>
      <w:r w:rsidR="00DF4C7D">
        <w:t xml:space="preserve"> beginning </w:t>
      </w:r>
      <w:r>
        <w:t xml:space="preserve">stages include no intention of behavioral change, or unaware that a problem exists and aware of a problem but no commitment to an action for change </w:t>
      </w:r>
      <w:r>
        <w:rPr>
          <w:noProof/>
          <w:snapToGrid/>
        </w:rPr>
        <w:fldChar w:fldCharType="begin"/>
      </w:r>
      <w:r>
        <w:rPr>
          <w:noProof/>
          <w:snapToGrid/>
        </w:rPr>
        <w:instrText xml:space="preserve"> ADDIN ZOTERO_ITEM CSL_CITATION {"citationID":"po6VQ5F1","properties":{"formattedCitation":"[23]","plainCitation":"[23]","noteIndex":0},"citationItems":[{"id":3458,"uris":["http://zotero.org/users/14503600/items/2P5NUHYM"],"itemData":{"id":3458,"type":"article-journal","abstract":"In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Pr>
          <w:noProof/>
          <w:snapToGrid/>
        </w:rPr>
        <w:fldChar w:fldCharType="separate"/>
      </w:r>
      <w:r w:rsidRPr="00DE1EAA">
        <w:t>[23]</w:t>
      </w:r>
      <w:r>
        <w:rPr>
          <w:noProof/>
          <w:snapToGrid/>
        </w:rPr>
        <w:fldChar w:fldCharType="end"/>
      </w:r>
      <w:r w:rsidRPr="00474743">
        <w:rPr>
          <w:noProof/>
          <w:snapToGrid/>
        </w:rPr>
        <w:t xml:space="preserve">. </w:t>
      </w:r>
      <w:r w:rsidR="00A91C10">
        <w:t xml:space="preserve">Navigating this process requires both knowledge and social support. The individual must comprehend the change and be committed to implementing it. </w:t>
      </w:r>
    </w:p>
    <w:p w:rsidRPr="001E3D45" w:rsidR="00D337E8" w:rsidP="00080BF1" w:rsidRDefault="00822B1E" w14:paraId="55C77F4B" w14:textId="1A23F07A">
      <w:pPr>
        <w:pStyle w:val="MDPI23heading3"/>
        <w:tabs>
          <w:tab w:val="left" w:pos="2610"/>
        </w:tabs>
        <w:ind w:left="2610"/>
        <w:rPr>
          <w:noProof/>
        </w:rPr>
      </w:pPr>
      <w:r w:rsidRPr="00474743">
        <w:rPr>
          <w:noProof/>
          <w:snapToGrid/>
        </w:rPr>
        <w:t>One of the largest drivers of decision making for landowners and ranchers is being a good steward</w:t>
      </w:r>
      <w:r>
        <w:rPr>
          <w:noProof/>
          <w:snapToGrid/>
        </w:rPr>
        <w:t>.</w:t>
      </w:r>
      <w:r w:rsidRPr="00474743">
        <w:rPr>
          <w:noProof/>
          <w:snapToGrid/>
        </w:rPr>
        <w:t xml:space="preserve"> People develop stewardship for landscapes, as these are a basic component of our natural and cultural heritage; they contribute to the formation of local cultures and provide ecosystem services both for the benefit of individual and societal wellbeing</w:t>
      </w:r>
      <w:r>
        <w:rPr>
          <w:noProof/>
          <w:snapToGrid/>
        </w:rPr>
        <w:t xml:space="preserve"> </w:t>
      </w:r>
      <w:r w:rsidRPr="00474743">
        <w:rPr>
          <w:noProof/>
        </w:rPr>
        <w:fldChar w:fldCharType="begin"/>
      </w:r>
      <w:r>
        <w:rPr>
          <w:noProof/>
        </w:rPr>
        <w:instrText xml:space="preserve"> ADDIN ZOTERO_ITEM CSL_CITATION {"citationID":"iZdhkrPS","properties":{"formattedCitation":"[24]","plainCitation":"[24]","noteIndex":0},"citationItems":[{"id":3498,"uris":["http://zotero.org/users/14503600/items/NF8TINZE"],"itemData":{"id":3498,"type":"article-journal","abstract":"Human well-being is tightly linked to the natural environment. Although this notion is well-established, it remains difficult to assess how the biophysical features of a specific area contribute towards the well-being of the people attached to it. We explore this topic using the case of four areas in Germany and Austria by performing open, single-question interviews with 262 respondents. Data reveal an outstanding relevance of nonmaterial values. Linkages between landscapes and human well-being are tied to specific features of the material environment but, likewise, practices and experiences play an important role in the creation and acknowledgment of such values. Our results accord with the conceptual outline of the cultural values model but fit to a lesser degree into the ecosystem services framework. Due to the high relevance of experiential factors, providing manifold opportunities for people to engage with their natural surroundings should be considered a strategy for fostering human well-being.","container-title":"Ecological Economics","DOI":"10.1016/j.ecolecon.2014.05.013","ISSN":"0921-8009","journalAbbreviation":"Ecological Economics","page":"19-30","source":"ScienceDirect","title":"Linkages between landscapes and human well-being: An empirical exploration with short interviews","title-short":"Linkages between landscapes and human well-being","volume":"105","author":[{"family":"Bieling","given":"Claudia"},{"family":"Plieninger","given":"Tobias"},{"family":"Pirker","given":"Heidemarie"},{"family":"Vogl","given":"Christian R."}],"issued":{"date-parts":[["2014",9,1]]}}}],"schema":"https://github.com/citation-style-language/schema/raw/master/csl-citation.json"} </w:instrText>
      </w:r>
      <w:r w:rsidRPr="00474743">
        <w:rPr>
          <w:noProof/>
        </w:rPr>
        <w:fldChar w:fldCharType="separate"/>
      </w:r>
      <w:r w:rsidRPr="00DE1EAA">
        <w:t>[24]</w:t>
      </w:r>
      <w:r w:rsidRPr="00474743">
        <w:rPr>
          <w:noProof/>
        </w:rPr>
        <w:fldChar w:fldCharType="end"/>
      </w:r>
      <w:r w:rsidRPr="00474743">
        <w:rPr>
          <w:noProof/>
          <w:snapToGrid/>
        </w:rPr>
        <w:t>. In North America, working landscape</w:t>
      </w:r>
      <w:r>
        <w:rPr>
          <w:noProof/>
          <w:snapToGrid/>
        </w:rPr>
        <w:t xml:space="preserve"> </w:t>
      </w:r>
      <w:r w:rsidRPr="00474743">
        <w:rPr>
          <w:noProof/>
          <w:snapToGrid/>
        </w:rPr>
        <w:t>partnerships foster effective stewardship and conservation of land through active human presence and management</w:t>
      </w:r>
      <w:r>
        <w:rPr>
          <w:noProof/>
          <w:snapToGrid/>
        </w:rPr>
        <w:t xml:space="preserve"> </w:t>
      </w:r>
      <w:r w:rsidRPr="00474743">
        <w:rPr>
          <w:noProof/>
        </w:rPr>
        <w:fldChar w:fldCharType="begin"/>
      </w:r>
      <w:r>
        <w:rPr>
          <w:noProof/>
        </w:rPr>
        <w:instrText xml:space="preserve"> ADDIN ZOTERO_ITEM CSL_CITATION {"citationID":"ZWqchJwk","properties":{"formattedCitation":"[25]","plainCitation":"[25]","noteIndex":0},"citationItems":[{"id":3505,"uris":["http://zotero.org/users/14503600/items/2KYIMGMB"],"itemData":{"id":3505,"type":"article-journal","abstract":"In recent years the “working landscape” concept has risen to prominence in popular, academic, and policy discourse surrounding conservation of both natural and cultural values in inhabited landscapes. Despite its implied reconciliation of commodity production and environmental protection, this concept remains contested terrain, masking tensions over land use practices and understandings of human–nature relations. Here we draw on a case study of landownership and land use change in remote, rural Wallowa County, Oregon to explore how working landscapes are envisioned and enacted by various actors. The arrival of landowning amenity migrants, many of whom actively endorsed a working landscape vision, resulted in subtle but significant transformations in land use practices and altered opportunities for local producers. The working landscape ideal, while replete with tensions and contradictions, nevertheless functioned as an important alternative vision to the rural gentrification characteristic of other scenic Western environs.","container-title":"Society &amp; Natural Resources","DOI":"10.1080/08941920.2012.719587","ISSN":"0894-1920","issue":"7","note":"publisher: Routledge\n_eprint: https://doi.org/10.1080/08941920.2012.719587","page":"845-859","source":"Taylor and Francis+NEJM","title":"Amenity Landownership, Land Use Change, and the Re-Creation of “Working Landscapes”","volume":"26","author":[{"family":"Abrams","given":"Jesse"},{"family":"Bliss","given":"John C."}],"issued":{"date-parts":[["2013",7,1]]}}}],"schema":"https://github.com/citation-style-language/schema/raw/master/csl-citation.json"} </w:instrText>
      </w:r>
      <w:r w:rsidRPr="00474743">
        <w:rPr>
          <w:noProof/>
        </w:rPr>
        <w:fldChar w:fldCharType="separate"/>
      </w:r>
      <w:r w:rsidRPr="00DE1EAA">
        <w:t>[25]</w:t>
      </w:r>
      <w:r w:rsidRPr="00474743">
        <w:rPr>
          <w:noProof/>
        </w:rPr>
        <w:fldChar w:fldCharType="end"/>
      </w:r>
      <w:r w:rsidRPr="00474743">
        <w:rPr>
          <w:noProof/>
          <w:snapToGrid/>
        </w:rPr>
        <w:t>. Landscape stewardship comprises all ‘efforts to create, nurture and enable responsibility in landowners and resource users to manage and protect land and its natural and cultural heritage’</w:t>
      </w:r>
      <w:r>
        <w:rPr>
          <w:noProof/>
          <w:snapToGrid/>
        </w:rPr>
        <w:t xml:space="preserve"> </w:t>
      </w:r>
      <w:r w:rsidRPr="00474743">
        <w:rPr>
          <w:noProof/>
        </w:rPr>
        <w:fldChar w:fldCharType="begin"/>
      </w:r>
      <w:r>
        <w:rPr>
          <w:noProof/>
        </w:rPr>
        <w:instrText xml:space="preserve"> ADDIN ZOTERO_ITEM CSL_CITATION {"citationID":"tU8fWGYg","properties":{"formattedCitation":"[26]","plainCitation":"[26]","noteIndex":0},"citationItems":[{"id":3522,"uris":["http://zotero.org/users/14503600/items/VNMW8VYA"],"itemData":{"id":3522,"type":"article-journal","container-title":"The George White Forum","issue":"1","title":"Landscape Stewardship: New Directions in Conservation of Nature and Culture","volume":"17","author":[{"family":"Brown","given":"Jessica"},{"family":"Mitchell","given":"Nora"},{"family":"Sarmiento","given":"Jausto"}],"issued":{"date-parts":[["2000"]]}}}],"schema":"https://github.com/citation-style-language/schema/raw/master/csl-citation.json"} </w:instrText>
      </w:r>
      <w:r w:rsidRPr="00474743">
        <w:rPr>
          <w:noProof/>
        </w:rPr>
        <w:fldChar w:fldCharType="separate"/>
      </w:r>
      <w:r w:rsidRPr="00DE1EAA">
        <w:t>[26]</w:t>
      </w:r>
      <w:r w:rsidRPr="00474743">
        <w:rPr>
          <w:noProof/>
        </w:rPr>
        <w:fldChar w:fldCharType="end"/>
      </w:r>
      <w:r w:rsidRPr="00474743">
        <w:rPr>
          <w:noProof/>
          <w:snapToGrid/>
        </w:rPr>
        <w:t>. ‘Stewardship’ is not only a management approach but perhaps even more, an ethic that emphasizes responsibility, collaboration, participation</w:t>
      </w:r>
      <w:r w:rsidR="000C7222">
        <w:rPr>
          <w:noProof/>
          <w:snapToGrid/>
        </w:rPr>
        <w:t>,</w:t>
      </w:r>
      <w:r w:rsidRPr="00474743">
        <w:rPr>
          <w:noProof/>
          <w:snapToGrid/>
        </w:rPr>
        <w:t xml:space="preserve"> and communication in the planning and management of land </w:t>
      </w:r>
      <w:r w:rsidRPr="00D86B61">
        <w:rPr>
          <w:noProof/>
          <w:snapToGrid/>
        </w:rPr>
        <w:t>reso</w:t>
      </w:r>
      <w:r>
        <w:rPr>
          <w:noProof/>
          <w:snapToGrid/>
        </w:rPr>
        <w:t>urces</w:t>
      </w:r>
      <w:r>
        <w:rPr>
          <w:snapToGrid/>
        </w:rPr>
        <w:t xml:space="preserve"> </w:t>
      </w:r>
      <w:r w:rsidRPr="00474743">
        <w:rPr>
          <w:noProof/>
        </w:rPr>
        <w:fldChar w:fldCharType="begin"/>
      </w:r>
      <w:r>
        <w:rPr>
          <w:noProof/>
        </w:rPr>
        <w:instrText xml:space="preserve"> ADDIN ZOTERO_ITEM CSL_CITATION {"citationID":"Zzzha5GZ","properties":{"formattedCitation":"[27]","plainCitation":"[27]","noteIndex":0},"citationItems":[{"id":3509,"uris":["http://zotero.org/users/14503600/items/9VLW2RPH"],"itemData":{"id":3509,"type":"article-journal","abstract":"There is a major trend in forest management that local managers are being replaced by entrepreneurs, who are often less place-dependent. Entrepreneurs are also more updated when it comes to scientific knowledge and national and international trends in forest values and functions, as well as knowledge about general planning and management concepts that have high value for tourism and recreation. Parallel with the observed changing management culture, there also seems to be an increased abstraction of forest values and functions in forest certification programmes. The article briefly presents some key aspects of Aldo Leopold's thinking that are of relevance for forest stewardship, and discusses these in relation to main forest stewardship trends in a Nordic forestry context. In a Nordic tradition, forest management and planning are deeply rooted in local management practice carried out by official local supervisors in cooperation with forest owners and other stakeholders. Local traditions and accumulated local knowledge over time were, in addition to updated scientific knowledge, important skills for local managers. Today's post-modern forestry includes complex multi-valued forest situations on different scales, which are even more complex and challenging to manage than the more utilitarian historical forest was.","container-title":"Norsk Geografisk Tidsskrift - Norwegian Journal of Geography","DOI":"10.1080/00291950903368334","ISSN":"0029-1951","issue":"4","note":"publisher: Routledge\n_eprint: https://doi.org/10.1080/00291950903368334","page":"225-232","source":"Taylor and Francis+NEJM","title":"Aldo Leopold and stewardship: Lessons for forest planning and management in the Nordic countries?","title-short":"Aldo Leopold and stewardship","volume":"63","author":[{"family":"Gundersen","given":"Vegard"},{"family":"Mäkinen","given":"Kirsi"}],"issued":{"date-parts":[["2009",12,1]]}}}],"schema":"https://github.com/citation-style-language/schema/raw/master/csl-citation.json"} </w:instrText>
      </w:r>
      <w:r w:rsidRPr="00474743">
        <w:rPr>
          <w:noProof/>
        </w:rPr>
        <w:fldChar w:fldCharType="separate"/>
      </w:r>
      <w:r w:rsidRPr="00DE1EAA">
        <w:t>[27]</w:t>
      </w:r>
      <w:r w:rsidRPr="00474743">
        <w:rPr>
          <w:noProof/>
        </w:rPr>
        <w:fldChar w:fldCharType="end"/>
      </w:r>
      <w:r w:rsidRPr="00474743">
        <w:rPr>
          <w:noProof/>
          <w:snapToGrid/>
        </w:rPr>
        <w:t>. Stewards often manage environmental features, especially those important for wildlife and sustain these for future generations</w:t>
      </w:r>
      <w:r>
        <w:rPr>
          <w:noProof/>
          <w:snapToGrid/>
        </w:rPr>
        <w:t xml:space="preserve"> </w:t>
      </w:r>
      <w:r w:rsidRPr="00474743">
        <w:rPr>
          <w:noProof/>
        </w:rPr>
        <w:fldChar w:fldCharType="begin"/>
      </w:r>
      <w:r>
        <w:rPr>
          <w:noProof/>
        </w:rPr>
        <w:instrText xml:space="preserve"> ADDIN ZOTERO_ITEM CSL_CITATION {"citationID":"ksEZvkxT","properties":{"formattedCitation":"[28]","plainCitation":"[28]","noteIndex":0},"citationItems":[{"id":3523,"uris":["http://zotero.org/users/14503600/items/SIEUUUIH"],"itemData":{"id":3523,"type":"article-journal","container-title":"The Science and Practoces of Landscape Stewardship","page":"284","title":"14 Landscape stewardship for rangelands","author":[{"family":"Huntsinger","given":"Lynn"},{"family":"Sayre","given":"Nathan F."}],"issued":{"date-parts":[["2017"]]}}}],"schema":"https://github.com/citation-style-language/schema/raw/master/csl-citation.json"} </w:instrText>
      </w:r>
      <w:r w:rsidRPr="00474743">
        <w:rPr>
          <w:noProof/>
        </w:rPr>
        <w:fldChar w:fldCharType="separate"/>
      </w:r>
      <w:r w:rsidRPr="00DE1EAA">
        <w:t>[28]</w:t>
      </w:r>
      <w:r w:rsidRPr="00474743">
        <w:rPr>
          <w:noProof/>
        </w:rPr>
        <w:fldChar w:fldCharType="end"/>
      </w:r>
      <w:r w:rsidRPr="00474743">
        <w:rPr>
          <w:noProof/>
          <w:snapToGrid/>
        </w:rPr>
        <w:t>.</w:t>
      </w:r>
      <w:r w:rsidR="007B37DA">
        <w:rPr>
          <w:noProof/>
          <w:snapToGrid/>
        </w:rPr>
        <w:t xml:space="preserve"> </w:t>
      </w:r>
      <w:r w:rsidRPr="001E3D45" w:rsidR="001E3D45">
        <w:rPr>
          <w:noProof/>
        </w:rPr>
        <w:t xml:space="preserve">Social perceptions of fire can foster negative </w:t>
      </w:r>
      <w:r w:rsidR="002F0D6E">
        <w:rPr>
          <w:noProof/>
        </w:rPr>
        <w:t>a</w:t>
      </w:r>
      <w:r w:rsidRPr="001E3D45" w:rsidR="001E3D45">
        <w:rPr>
          <w:noProof/>
        </w:rPr>
        <w:t>ttitudes, which in turn, contribute to the barriers that restrict the use of prescribed fire.</w:t>
      </w:r>
      <w:r w:rsidR="001E3D45">
        <w:rPr>
          <w:noProof/>
        </w:rPr>
        <w:t xml:space="preserve"> </w:t>
      </w:r>
      <w:r w:rsidRPr="03EF33A2" w:rsidR="292AEA1E">
        <w:rPr>
          <w:noProof/>
        </w:rPr>
        <w:t>Comunity members</w:t>
      </w:r>
      <w:r w:rsidRPr="00510EC6" w:rsidR="00D337E8">
        <w:rPr>
          <w:noProof/>
          <w:snapToGrid/>
        </w:rPr>
        <w:t xml:space="preserve"> believe that fire pose</w:t>
      </w:r>
      <w:r w:rsidRPr="00510EC6" w:rsidR="24973BB3">
        <w:rPr>
          <w:noProof/>
          <w:snapToGrid/>
        </w:rPr>
        <w:t xml:space="preserve">s </w:t>
      </w:r>
      <w:r w:rsidRPr="00510EC6" w:rsidR="00D337E8">
        <w:rPr>
          <w:noProof/>
          <w:snapToGrid/>
        </w:rPr>
        <w:t>risk to nearby property, human safety, loss of forage, soil erosion</w:t>
      </w:r>
      <w:r w:rsidR="000C7222">
        <w:rPr>
          <w:noProof/>
          <w:snapToGrid/>
        </w:rPr>
        <w:t>,</w:t>
      </w:r>
      <w:r w:rsidRPr="00510EC6" w:rsidR="00D337E8">
        <w:rPr>
          <w:noProof/>
          <w:snapToGrid/>
        </w:rPr>
        <w:t xml:space="preserve"> and negative impacts on wildlife. Ranchers </w:t>
      </w:r>
      <w:r w:rsidR="00881CD8">
        <w:rPr>
          <w:noProof/>
          <w:snapToGrid/>
        </w:rPr>
        <w:t>and other</w:t>
      </w:r>
      <w:r w:rsidRPr="00510EC6" w:rsidR="00D337E8">
        <w:rPr>
          <w:noProof/>
          <w:snapToGrid/>
        </w:rPr>
        <w:t xml:space="preserve"> community members agreed that there was potential for negative effects when a prescribed fire was on their neighbor's property</w:t>
      </w:r>
      <w:r w:rsidRPr="00510EC6" w:rsidR="00DE1EAA">
        <w:rPr>
          <w:noProof/>
          <w:snapToGrid/>
        </w:rPr>
        <w:t xml:space="preserve"> </w:t>
      </w:r>
      <w:r w:rsidRPr="00510EC6" w:rsidR="00D337E8">
        <w:rPr>
          <w:noProof/>
          <w:snapToGrid/>
        </w:rPr>
        <w:fldChar w:fldCharType="begin"/>
      </w:r>
      <w:r w:rsidRPr="00510EC6" w:rsidR="00DE1EAA">
        <w:rPr>
          <w:noProof/>
        </w:rPr>
        <w:instrText xml:space="preserve"> ADDIN ZOTERO_ITEM CSL_CITATION {"citationID":"l1bi73Gm","properties":{"formattedCitation":"[23]","plainCitation":"[23]","noteIndex":0},"citationItems":[{"id":3458,"uris":["http://zotero.org/users/14503600/items/2P5NUHYM"],"itemData":{"id":3458,"type":"article-journal","abstract":"In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sidRPr="00510EC6" w:rsidR="00D337E8">
        <w:rPr>
          <w:noProof/>
          <w:snapToGrid/>
        </w:rPr>
        <w:fldChar w:fldCharType="separate"/>
      </w:r>
      <w:r w:rsidRPr="00510EC6" w:rsidR="00DE1EAA">
        <w:rPr>
          <w:noProof/>
        </w:rPr>
        <w:t>[23]</w:t>
      </w:r>
      <w:r w:rsidRPr="00510EC6" w:rsidR="00D337E8">
        <w:rPr>
          <w:noProof/>
          <w:snapToGrid/>
        </w:rPr>
        <w:fldChar w:fldCharType="end"/>
      </w:r>
      <w:r w:rsidRPr="00510EC6" w:rsidR="00D337E8">
        <w:rPr>
          <w:noProof/>
          <w:snapToGrid/>
        </w:rPr>
        <w:t xml:space="preserve">. </w:t>
      </w:r>
      <w:r w:rsidRPr="00510EC6" w:rsidR="00DC0AB0">
        <w:rPr>
          <w:noProof/>
        </w:rPr>
        <w:t>However</w:t>
      </w:r>
      <w:r w:rsidRPr="00510EC6" w:rsidR="001A1B63">
        <w:rPr>
          <w:noProof/>
        </w:rPr>
        <w:t>,</w:t>
      </w:r>
      <w:r w:rsidRPr="00510EC6" w:rsidR="00D337E8">
        <w:rPr>
          <w:noProof/>
          <w:snapToGrid/>
        </w:rPr>
        <w:t xml:space="preserve"> a </w:t>
      </w:r>
      <w:r w:rsidR="00394338">
        <w:rPr>
          <w:noProof/>
          <w:snapToGrid/>
        </w:rPr>
        <w:t>review</w:t>
      </w:r>
      <w:r w:rsidRPr="00510EC6" w:rsidR="00D337E8">
        <w:rPr>
          <w:noProof/>
          <w:snapToGrid/>
        </w:rPr>
        <w:t xml:space="preserve"> of 23,050 prescribed burns </w:t>
      </w:r>
      <w:r w:rsidRPr="00510EC6" w:rsidR="006C31AA">
        <w:rPr>
          <w:noProof/>
        </w:rPr>
        <w:t>had only</w:t>
      </w:r>
      <w:r w:rsidRPr="00510EC6" w:rsidR="00D337E8">
        <w:rPr>
          <w:noProof/>
          <w:snapToGrid/>
        </w:rPr>
        <w:t xml:space="preserve"> 1% </w:t>
      </w:r>
      <w:r w:rsidR="00BB7B6F">
        <w:rPr>
          <w:noProof/>
          <w:snapToGrid/>
        </w:rPr>
        <w:t xml:space="preserve">of </w:t>
      </w:r>
      <w:r w:rsidRPr="00510EC6" w:rsidR="00D337E8">
        <w:rPr>
          <w:noProof/>
          <w:snapToGrid/>
        </w:rPr>
        <w:t>fires result in an escape</w:t>
      </w:r>
      <w:r w:rsidR="00E10304">
        <w:rPr>
          <w:noProof/>
          <w:snapToGrid/>
        </w:rPr>
        <w:t>—a</w:t>
      </w:r>
      <w:r w:rsidRPr="00510EC6" w:rsidR="00D337E8">
        <w:rPr>
          <w:noProof/>
          <w:snapToGrid/>
        </w:rPr>
        <w:t>lthough there is a risk of an escaped fire, the likelihood is not enough to call for concern</w:t>
      </w:r>
      <w:r w:rsidRPr="00510EC6" w:rsidR="002F5D43">
        <w:rPr>
          <w:noProof/>
        </w:rPr>
        <w:t xml:space="preserve"> </w:t>
      </w:r>
      <w:r w:rsidRPr="00510EC6" w:rsidR="002F5D43">
        <w:rPr>
          <w:noProof/>
          <w:snapToGrid/>
        </w:rPr>
        <w:fldChar w:fldCharType="begin"/>
      </w:r>
      <w:r w:rsidRPr="00510EC6" w:rsidR="002F5D43">
        <w:rPr>
          <w:noProof/>
          <w:snapToGrid/>
        </w:rPr>
        <w:instrText xml:space="preserve"> ADDIN ZOTERO_ITEM CSL_CITATION {"citationID":"C2mHWHL2","properties":{"formattedCitation":"[29]","plainCitation":"[29]","noteIndex":0},"citationItems":[{"id":3471,"uris":["http://zotero.org/users/14503600/items/W5FCNSZW"],"itemData":{"id":3471,"type":"article-journal","abstract":"Changing climate and fuel accumulation are increasing wildfire risks across the western United States. This has led to calls for fire management reform, including the systematic use of prescribed fire. Although use of prescribed fire by private landowners in the southern Great Plains has increased during the past 30 yr, studies have determined that liability concerns are a major reason why many landowners do not use or promote the use of prescribed fire. Generally, perceptions of prescribed fire−related liability are based on concerns over legal repercussions for escaped fire. This paper reviews the history and current legal liability standards used in the United States for prescribed fire, it examines how perceived and acceptable risk decisions about engagement in prescribed burning and other activities differ, and it presents unanticipated outcomes in two cases of prescribed fire insurance aimed at promoting the use of prescribed fire. We demonstrate that the empirical risk of liability from escaped fires is minimal (&lt;1%) and that other underlying factors may be leading to landowners’ exaggerated concerns of risk of liability when applying prescribed fire. We conclude that providing liability insurance may not be the most effective approach for increasing the use of prescribed fire by private landowners. Clearly differentiating the risks of applying prescribed fire from those of catastrophic wildfire damages, changing state statutes to reduce legal liability for escaped fire, and expanding landowner membership in prescribed burn associations may be more effective alternatives for attaining this goal. Fear of liability is a major deterrent to the use of prescribed fire; however, an evaluation of the risks from escaped fire does not support perceptions that using prescribed fire as a land management tool is risky. Prescribed burning associations and agencies that support land management improvement have an important role to play in spreading this message.","container-title":"Rangeland Ecology &amp; Management","DOI":"10.1016/j.rama.2018.11.010","ISSN":"1550-7424","issue":"3","journalAbbreviation":"Rangeland Ecology &amp; Management","page":"533-538","source":"ScienceDirect","title":"Liability and Prescribed Fire: Perception and Reality","title-short":"Liability and Prescribed Fire","volume":"72","author":[{"family":"Weir","given":"John R."},{"family":"Kreuter","given":"Urs P."},{"family":"Wonkka","given":"Carissa L."},{"family":"Twidwell","given":"Dirac"},{"family":"Stroman","given":"Dianne A."},{"family":"Russell","given":"Morgan"},{"family":"Taylor","given":"Charles A."}],"issued":{"date-parts":[["2019",5,1]]}}}],"schema":"https://github.com/citation-style-language/schema/raw/master/csl-citation.json"} </w:instrText>
      </w:r>
      <w:r w:rsidRPr="00510EC6" w:rsidR="002F5D43">
        <w:rPr>
          <w:noProof/>
          <w:snapToGrid/>
        </w:rPr>
        <w:fldChar w:fldCharType="separate"/>
      </w:r>
      <w:r w:rsidRPr="00510EC6" w:rsidR="002F5D43">
        <w:rPr>
          <w:noProof/>
        </w:rPr>
        <w:t>[29]</w:t>
      </w:r>
      <w:r w:rsidRPr="00510EC6" w:rsidR="002F5D43">
        <w:rPr>
          <w:noProof/>
          <w:snapToGrid/>
        </w:rPr>
        <w:fldChar w:fldCharType="end"/>
      </w:r>
      <w:r w:rsidRPr="00510EC6" w:rsidR="00D337E8">
        <w:rPr>
          <w:noProof/>
          <w:snapToGrid/>
        </w:rPr>
        <w:t xml:space="preserve">. Human safety is another </w:t>
      </w:r>
      <w:bookmarkStart w:name="_Int_D4aEAmKN" w:id="2"/>
      <w:r w:rsidRPr="00510EC6" w:rsidR="00D337E8">
        <w:rPr>
          <w:noProof/>
          <w:snapToGrid/>
        </w:rPr>
        <w:t>perception</w:t>
      </w:r>
      <w:bookmarkEnd w:id="2"/>
      <w:r w:rsidRPr="00510EC6" w:rsidR="00D337E8">
        <w:rPr>
          <w:noProof/>
          <w:snapToGrid/>
        </w:rPr>
        <w:t xml:space="preserve"> that is often misconstrued.</w:t>
      </w:r>
      <w:r w:rsidRPr="00510EC6" w:rsidR="006C31AA">
        <w:rPr>
          <w:noProof/>
        </w:rPr>
        <w:t xml:space="preserve"> </w:t>
      </w:r>
      <w:r w:rsidRPr="00510EC6" w:rsidR="00D337E8">
        <w:rPr>
          <w:noProof/>
          <w:snapToGrid/>
        </w:rPr>
        <w:t xml:space="preserve">Prescribed burns have </w:t>
      </w:r>
      <w:r w:rsidR="00AF11ED">
        <w:rPr>
          <w:noProof/>
          <w:snapToGrid/>
        </w:rPr>
        <w:t>fewer</w:t>
      </w:r>
      <w:r w:rsidRPr="00510EC6" w:rsidR="00D337E8">
        <w:rPr>
          <w:noProof/>
          <w:snapToGrid/>
        </w:rPr>
        <w:t xml:space="preserve"> accidents than crop and animal production</w:t>
      </w:r>
      <w:r w:rsidR="00881CD8">
        <w:rPr>
          <w:noProof/>
          <w:snapToGrid/>
        </w:rPr>
        <w:t>:</w:t>
      </w:r>
      <w:r w:rsidRPr="00510EC6" w:rsidR="00881CD8">
        <w:rPr>
          <w:noProof/>
          <w:snapToGrid/>
        </w:rPr>
        <w:t xml:space="preserve"> </w:t>
      </w:r>
      <w:r w:rsidRPr="00510EC6" w:rsidR="00D337E8">
        <w:rPr>
          <w:noProof/>
          <w:snapToGrid/>
        </w:rPr>
        <w:t xml:space="preserve">between 1963 and 2013 only </w:t>
      </w:r>
      <w:r w:rsidR="00924941">
        <w:rPr>
          <w:noProof/>
          <w:snapToGrid/>
        </w:rPr>
        <w:t>six</w:t>
      </w:r>
      <w:r w:rsidRPr="00510EC6" w:rsidR="00924941">
        <w:rPr>
          <w:noProof/>
          <w:snapToGrid/>
        </w:rPr>
        <w:t xml:space="preserve"> </w:t>
      </w:r>
      <w:r w:rsidRPr="00510EC6" w:rsidR="00D337E8">
        <w:rPr>
          <w:noProof/>
          <w:snapToGrid/>
        </w:rPr>
        <w:t>deaths were reported from prescribed burns</w:t>
      </w:r>
      <w:r w:rsidRPr="00510EC6" w:rsidR="6F475ABF">
        <w:rPr>
          <w:noProof/>
          <w:snapToGrid/>
        </w:rPr>
        <w:t>, a</w:t>
      </w:r>
      <w:r w:rsidRPr="00510EC6" w:rsidR="00D337E8">
        <w:rPr>
          <w:noProof/>
          <w:snapToGrid/>
        </w:rPr>
        <w:t>s well as</w:t>
      </w:r>
      <w:r w:rsidRPr="00510EC6" w:rsidR="005865D6">
        <w:rPr>
          <w:noProof/>
          <w:snapToGrid/>
        </w:rPr>
        <w:t xml:space="preserve"> </w:t>
      </w:r>
      <w:r w:rsidRPr="00510EC6" w:rsidR="00D337E8">
        <w:rPr>
          <w:noProof/>
          <w:snapToGrid/>
        </w:rPr>
        <w:t xml:space="preserve">having </w:t>
      </w:r>
      <w:r w:rsidR="00924941">
        <w:rPr>
          <w:noProof/>
          <w:snapToGrid/>
        </w:rPr>
        <w:t>one</w:t>
      </w:r>
      <w:r w:rsidRPr="00510EC6" w:rsidR="00D337E8">
        <w:rPr>
          <w:noProof/>
          <w:snapToGrid/>
        </w:rPr>
        <w:t xml:space="preserve"> minor injury in the 23,050 prescribed burns studied</w:t>
      </w:r>
      <w:r w:rsidR="00552FE6">
        <w:rPr>
          <w:noProof/>
          <w:snapToGrid/>
        </w:rPr>
        <w:t xml:space="preserve"> </w:t>
      </w:r>
      <w:r w:rsidRPr="03EF33A2" w:rsidR="00AA3F72">
        <w:rPr>
          <w:noProof/>
        </w:rPr>
        <w:fldChar w:fldCharType="begin"/>
      </w:r>
      <w:r w:rsidRPr="03EF33A2" w:rsidR="00AA3F72">
        <w:rPr>
          <w:noProof/>
        </w:rPr>
        <w:instrText xml:space="preserve"> ADDIN ZOTERO_ITEM CSL_CITATION {"citationID":"1abSyBI2","properties":{"formattedCitation":"[30]","plainCitation":"[30]","noteIndex":0},"citationItems":[{"id":3526,"uris":["http://zotero.org/users/14503600/items/INGELCCE"],"itemData":{"id":3526,"type":"webpage","title":"First Approximations of Prescribed Fire Risks Relative to Other Management Techniques Used on Private Lands | PLOS ONE","URL":"https://journals.plos.org/plosone/article?id=10.1371/journal.pone.0140410","author":[{"family":"Twidwell","given":"Dirac"},{"family":"Wonkka","given":"Carissa L."},{"family":"Sindelar","given":"Michael"},{"family":"Weir","given":"John R."}],"accessed":{"date-parts":[["2024",8,26]]}}}],"schema":"https://github.com/citation-style-language/schema/raw/master/csl-citation.json"} </w:instrText>
      </w:r>
      <w:r w:rsidRPr="03EF33A2" w:rsidR="00AA3F72">
        <w:rPr>
          <w:noProof/>
        </w:rPr>
        <w:fldChar w:fldCharType="separate"/>
      </w:r>
      <w:r w:rsidRPr="03EF33A2" w:rsidR="71695F87">
        <w:rPr>
          <w:noProof/>
        </w:rPr>
        <w:t>[30]</w:t>
      </w:r>
      <w:r w:rsidRPr="03EF33A2" w:rsidR="00AA3F72">
        <w:rPr>
          <w:noProof/>
        </w:rPr>
        <w:fldChar w:fldCharType="end"/>
      </w:r>
      <w:r w:rsidRPr="00510EC6" w:rsidR="00D337E8">
        <w:rPr>
          <w:noProof/>
          <w:snapToGrid/>
        </w:rPr>
        <w:t xml:space="preserve">. Potential practioners do not just worry about the safety of those conducting the burn, but also community members </w:t>
      </w:r>
      <w:r w:rsidRPr="00510EC6" w:rsidR="00054313">
        <w:rPr>
          <w:noProof/>
        </w:rPr>
        <w:t>in</w:t>
      </w:r>
      <w:r w:rsidRPr="00510EC6" w:rsidR="00D337E8">
        <w:rPr>
          <w:noProof/>
          <w:snapToGrid/>
        </w:rPr>
        <w:t xml:space="preserve"> the area that may have to deal with harmful smoke, </w:t>
      </w:r>
      <w:r w:rsidRPr="00510EC6" w:rsidR="00054313">
        <w:rPr>
          <w:noProof/>
        </w:rPr>
        <w:t>particulary</w:t>
      </w:r>
      <w:r w:rsidRPr="00510EC6" w:rsidR="00D337E8">
        <w:rPr>
          <w:noProof/>
          <w:snapToGrid/>
        </w:rPr>
        <w:t xml:space="preserve"> vulnerable population</w:t>
      </w:r>
      <w:r w:rsidRPr="00510EC6" w:rsidR="315F6C27">
        <w:rPr>
          <w:noProof/>
          <w:snapToGrid/>
        </w:rPr>
        <w:t>s</w:t>
      </w:r>
      <w:r w:rsidRPr="00510EC6" w:rsidR="00D337E8">
        <w:rPr>
          <w:noProof/>
          <w:snapToGrid/>
        </w:rPr>
        <w:t>, leading to another barrier</w:t>
      </w:r>
      <w:r w:rsidR="00552FE6">
        <w:rPr>
          <w:noProof/>
          <w:snapToGrid/>
        </w:rPr>
        <w:t xml:space="preserve"> </w:t>
      </w:r>
      <w:r w:rsidRPr="00510EC6" w:rsidR="00D337E8">
        <w:rPr>
          <w:noProof/>
          <w:snapToGrid/>
        </w:rPr>
        <w:fldChar w:fldCharType="begin"/>
      </w:r>
      <w:r w:rsidRPr="00510EC6" w:rsidR="005B6A34">
        <w:rPr>
          <w:noProof/>
        </w:rPr>
        <w:instrText xml:space="preserve"> ADDIN ZOTERO_ITEM CSL_CITATION {"citationID":"eUQcOTei","properties":{"formattedCitation":"[31]","plainCitation":"[31]","noteIndex":0},"citationItems":[{"id":3455,"uris":["http://zotero.org/users/14503600/items/I4VBAHFJ"],"itemData":{"id":3455,"type":"article-journal","abstract":"Successful prairie restoration will depend in part on convincing private landowners with agricultural and recreational use goals to implement appropriate rangeland management practices, such as prescribed burning and cattle grazing, to control invasive species and encroachment of woody plants. However, landowners have been slow to adopt appropriate practices in the US Midwest. The purpose of this study was to explore attitudes and behaviors of private landowners toward prescribed burning and moderate stocking as rangeland management tools. A survey was mailed to 193 landowners (response rate 51%) in the Grand River Grasslands region of southern Iowa and northern Missouri. While 68% of landowners viewed grazing as a legitimate land management tool, only half of landowners thought of fire as a legitimate tool. Over 75% of respondents believed that the increase in eastern redcedar and other trees in grasslands was a problem, with 44% considering it a major problem. Although 84% of landowners said that they had taken action to control eastern redcedar, only 25% had participated in a prescribed burn. Income from agriculture and recreational goals were negatively and significantly correlated (-0.252, P  =  0.035). While holding recreational goals constant in the analysis, landowners reporting income from agriculture goals as very or extremely important were negatively and significantly associated with reporting environment and grassland factors as very or extremely important. Adoption of prescribed burning by private landowners might be more widespread if proponents focus on the effectiveness of fire for controlling eastern redcedar, which is viewed as a problem by most landowners in the region. Intervention efforts must include landowners with different goals as part of the promotion and educational process.\nResumen\nLa restauración exitosa de praderas depende en parte de poder convencer a propietarios de tierras privadas utilizadas con fines agrícolas o de recreación, que implementen prácticas de manejo apropiadas tales como quemas controladas y pastoreo bovino para controlar especies invasoras y la expansión de plantas leñosas. Sin embargo, los propietarios de tierras en la región del Medio-Oeste de los EE.UU. han demostrado lentitud en la adopción de prácticas apropiadas. El propósito de este estudio fue explorar las actitudes y conductas de propietarios de tierras privadas hacia el uso de quemas controladas y pastoreo moderado como herramientas de manejo. Se envió una encuesta por correo a 193 propietarios de tierras (la tasa de respuesta fue del 51%) en la región de Grand River Grasslands del sur de Iowa y norte de Missouri. Mientras que 68% de los propietarios de tierras opinaron que el pastoreo es una herramienta de manejo legítima, solamente la mitad de los propietarios de tierras consideraron el uso del fuego como una herramienta legítima. Más del 75% de los encuestados manifestaron creer que el aumento de Juniperus virginiana y otros árboles en los pastizales es un problema, y 44% consideró que este es un problema mayor. Si bien el 84% de los propietarios de tierras manifestaron haber tomado acción para controlar J. virginiana, sólo el 25% había participado en una quema prescripta. Los ingresos obtenidos por actividades agrícolas y de recreación exhibieron una correlación negativa significativa (-0.252, P  =  0.035). Manteniendo las metas de recreación constantes en el análisis, los propietarios de tierras que consideraron sus ingresos agrícolas como muy importantes o extremadamente importantes estuvieron asociados negativa y significativamente con apreciaciones de factores del ambiente y los pastizales como muy importantes o extremadamente importantes. La adopción de quemas controladas por parte de los propietarios de tierras privadas podría ser más generalizada si sus proponentes se enfocaran en el uso del fuego para controlar J. virginiana que es considerada como un problema por la mayoría de los propietarios de tierras de la región. Los esfuerzos de intervención deben incluir propietarios de tierras con diferentes metas como parte del proceso de educación y promoción.","container-title":"Rangeland Ecology &amp; Management","DOI":"10.2111/REM-D-09-00041.1","ISSN":"1550-7424","issue":"6","journalAbbreviation":"Rangeland Ecology &amp; Management","page":"645-654","source":"ScienceDirect","title":"Perceptions of Landowners Concerning Conservation, Grazing, Fire, and Eastern Redcedar Management in Tallgrass Prairie","volume":"63","author":[{"family":"Morton","given":"Lois Wright"},{"family":"Regen","given":"Elise"},{"family":"Engle","given":"David M."},{"family":"Miller","given":"James R."},{"family":"Harr","given":"Ryan N."}],"issued":{"date-parts":[["2010",11,1]]}}}],"schema":"https://github.com/citation-style-language/schema/raw/master/csl-citation.json"} </w:instrText>
      </w:r>
      <w:r w:rsidRPr="00510EC6" w:rsidR="00D337E8">
        <w:rPr>
          <w:noProof/>
          <w:snapToGrid/>
        </w:rPr>
        <w:fldChar w:fldCharType="separate"/>
      </w:r>
      <w:r w:rsidRPr="00510EC6" w:rsidR="005B6A34">
        <w:rPr>
          <w:noProof/>
        </w:rPr>
        <w:t>[31]</w:t>
      </w:r>
      <w:r w:rsidRPr="00510EC6" w:rsidR="00D337E8">
        <w:rPr>
          <w:noProof/>
          <w:snapToGrid/>
        </w:rPr>
        <w:fldChar w:fldCharType="end"/>
      </w:r>
      <w:r w:rsidRPr="00510EC6" w:rsidR="00D337E8">
        <w:rPr>
          <w:noProof/>
          <w:snapToGrid/>
        </w:rPr>
        <w:t xml:space="preserve">. Ranching communities also look at fire as the potential to destroy </w:t>
      </w:r>
      <w:r w:rsidRPr="00510EC6" w:rsidR="005B6A34">
        <w:rPr>
          <w:noProof/>
          <w:snapToGrid/>
        </w:rPr>
        <w:t>livestock forage</w:t>
      </w:r>
      <w:r w:rsidR="00552FE6">
        <w:rPr>
          <w:noProof/>
          <w:snapToGrid/>
        </w:rPr>
        <w:t xml:space="preserve"> </w:t>
      </w:r>
      <w:r w:rsidRPr="00510EC6" w:rsidR="00D337E8">
        <w:rPr>
          <w:noProof/>
          <w:snapToGrid/>
        </w:rPr>
        <w:fldChar w:fldCharType="begin"/>
      </w:r>
      <w:r w:rsidRPr="00510EC6" w:rsidR="00DE1EAA">
        <w:rPr>
          <w:noProof/>
        </w:rPr>
        <w:instrText xml:space="preserve"> ADDIN ZOTERO_ITEM CSL_CITATION {"citationID":"D2M3FtZ2","properties":{"formattedCitation":"[19]","plainCitation":"[19]","noteIndex":0},"citationItems":[{"id":3466,"uris":["http://zotero.org/users/14503600/items/C9RZ58JC"],"itemData":{"id":3466,"type":"article-journal","abstract":"Harr,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schema":"https://github.com/citation-style-language/schema/raw/master/csl-citation.json"} </w:instrText>
      </w:r>
      <w:r w:rsidRPr="00510EC6" w:rsidR="00D337E8">
        <w:rPr>
          <w:noProof/>
          <w:snapToGrid/>
        </w:rPr>
        <w:fldChar w:fldCharType="separate"/>
      </w:r>
      <w:r w:rsidRPr="00510EC6" w:rsidR="00DE1EAA">
        <w:rPr>
          <w:noProof/>
        </w:rPr>
        <w:t>[19]</w:t>
      </w:r>
      <w:r w:rsidRPr="00510EC6" w:rsidR="00D337E8">
        <w:rPr>
          <w:noProof/>
          <w:snapToGrid/>
        </w:rPr>
        <w:fldChar w:fldCharType="end"/>
      </w:r>
      <w:r w:rsidRPr="00510EC6" w:rsidR="00D337E8">
        <w:rPr>
          <w:noProof/>
          <w:snapToGrid/>
        </w:rPr>
        <w:t xml:space="preserve">, </w:t>
      </w:r>
      <w:r w:rsidRPr="00510EC6" w:rsidR="00163383">
        <w:rPr>
          <w:noProof/>
        </w:rPr>
        <w:t xml:space="preserve">and as a cause of </w:t>
      </w:r>
      <w:r w:rsidRPr="00510EC6" w:rsidR="00D337E8">
        <w:rPr>
          <w:noProof/>
          <w:snapToGrid/>
        </w:rPr>
        <w:t xml:space="preserve">increased soil erosion allowing for more surface runoff until vegetation </w:t>
      </w:r>
      <w:r w:rsidR="00483DEC">
        <w:rPr>
          <w:noProof/>
          <w:snapToGrid/>
        </w:rPr>
        <w:t>re</w:t>
      </w:r>
      <w:r w:rsidRPr="00510EC6" w:rsidR="00D337E8">
        <w:rPr>
          <w:noProof/>
          <w:snapToGrid/>
        </w:rPr>
        <w:t xml:space="preserve">grows </w:t>
      </w:r>
      <w:r w:rsidRPr="00510EC6" w:rsidR="00D337E8">
        <w:rPr>
          <w:noProof/>
          <w:snapToGrid/>
        </w:rPr>
        <w:fldChar w:fldCharType="begin"/>
      </w:r>
      <w:r w:rsidRPr="00510EC6" w:rsidR="005B6A34">
        <w:rPr>
          <w:noProof/>
        </w:rPr>
        <w:instrText xml:space="preserve"> ADDIN ZOTERO_ITEM CSL_CITATION {"citationID":"6FA55wmG","properties":{"formattedCitation":"[32]","plainCitation":"[32]","noteIndex":0},"citationItems":[{"id":3528,"uris":["http://zotero.org/users/14503600/items/PKU9E7VX"],"itemData":{"id":3528,"type":"webpage","title":"A guide for prescribed fire in southern forests | Fire Research and Management Exchange System","URL":"https://www.frames.gov/catalog/12713","author":[{"family":"Wade","given":"Dale"},{"family":"Lunsford","given":"James"}],"accessed":{"date-parts":[["2024",8,26]]}}}],"schema":"https://github.com/citation-style-language/schema/raw/master/csl-citation.json"} </w:instrText>
      </w:r>
      <w:r w:rsidRPr="00510EC6" w:rsidR="00D337E8">
        <w:rPr>
          <w:noProof/>
          <w:snapToGrid/>
        </w:rPr>
        <w:fldChar w:fldCharType="separate"/>
      </w:r>
      <w:r w:rsidRPr="00510EC6" w:rsidR="005B6A34">
        <w:rPr>
          <w:noProof/>
        </w:rPr>
        <w:t>[32]</w:t>
      </w:r>
      <w:r w:rsidRPr="00510EC6" w:rsidR="00D337E8">
        <w:rPr>
          <w:noProof/>
          <w:snapToGrid/>
        </w:rPr>
        <w:fldChar w:fldCharType="end"/>
      </w:r>
      <w:r w:rsidRPr="00510EC6" w:rsidR="00D337E8">
        <w:rPr>
          <w:noProof/>
          <w:snapToGrid/>
        </w:rPr>
        <w:t>.</w:t>
      </w:r>
    </w:p>
    <w:p w:rsidRPr="00474743" w:rsidR="00D337E8" w:rsidP="00080BF1" w:rsidRDefault="00361B61" w14:paraId="616B4CD1" w14:textId="142BEA9B">
      <w:pPr>
        <w:pStyle w:val="MDPI23heading3"/>
        <w:tabs>
          <w:tab w:val="left" w:pos="2610"/>
        </w:tabs>
        <w:ind w:left="2606"/>
        <w:rPr>
          <w:noProof/>
          <w:snapToGrid/>
        </w:rPr>
      </w:pPr>
      <w:r>
        <w:rPr>
          <w:noProof/>
          <w:snapToGrid/>
        </w:rPr>
        <w:t>Liability appears t</w:t>
      </w:r>
      <w:r w:rsidR="004C12E5">
        <w:rPr>
          <w:noProof/>
          <w:snapToGrid/>
        </w:rPr>
        <w:t>o ha</w:t>
      </w:r>
      <w:r>
        <w:rPr>
          <w:noProof/>
          <w:snapToGrid/>
        </w:rPr>
        <w:t>ve the greatest barrier to prescribed fire use</w:t>
      </w:r>
      <w:r w:rsidR="00294ECE">
        <w:rPr>
          <w:noProof/>
          <w:snapToGrid/>
        </w:rPr>
        <w:t xml:space="preserve">. </w:t>
      </w:r>
      <w:r w:rsidRPr="00474743" w:rsidR="00D337E8">
        <w:rPr>
          <w:noProof/>
          <w:snapToGrid/>
        </w:rPr>
        <w:t xml:space="preserve">Numerous studies have found that liability is the largest barrier </w:t>
      </w:r>
      <w:bookmarkStart w:name="_Int_VbYJBjWa" w:id="3"/>
      <w:r w:rsidRPr="00474743" w:rsidR="00D337E8">
        <w:rPr>
          <w:noProof/>
          <w:snapToGrid/>
        </w:rPr>
        <w:t>stated</w:t>
      </w:r>
      <w:bookmarkEnd w:id="3"/>
      <w:r w:rsidRPr="00474743" w:rsidR="00D337E8">
        <w:rPr>
          <w:noProof/>
          <w:snapToGrid/>
        </w:rPr>
        <w:t xml:space="preserve"> by landowners, including risk of an escaped fire,</w:t>
      </w:r>
      <w:r w:rsidRPr="00474743" w:rsidR="005B6A34">
        <w:rPr>
          <w:noProof/>
          <w:snapToGrid/>
        </w:rPr>
        <w:t xml:space="preserve"> </w:t>
      </w:r>
      <w:r w:rsidRPr="00474743" w:rsidR="00D337E8">
        <w:rPr>
          <w:noProof/>
          <w:snapToGrid/>
        </w:rPr>
        <w:t>harm to neighbors, community and personal safety</w:t>
      </w:r>
      <w:r w:rsidRPr="00474743" w:rsidR="3BDC01F0">
        <w:rPr>
          <w:noProof/>
          <w:snapToGrid/>
        </w:rPr>
        <w:t xml:space="preserve"> </w:t>
      </w:r>
      <w:r w:rsidRPr="00474743" w:rsidR="00D337E8">
        <w:rPr>
          <w:noProof/>
          <w:snapToGrid/>
        </w:rPr>
        <w:fldChar w:fldCharType="begin"/>
      </w:r>
      <w:r w:rsidR="00DE1EAA">
        <w:rPr>
          <w:noProof/>
        </w:rPr>
        <w:instrText xml:space="preserve"> ADDIN ZOTERO_ITEM CSL_CITATION {"citationID":"yZbBx5oe","properties":{"formattedCitation":"[18,19,23,31,33]","plainCitation":"[18,19,23,31,33]","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id":3455,"uris":["http://zotero.org/users/14503600/items/I4VBAHFJ"],"itemData":{"id":3455,"type":"article-journal","abstract":"Successful prairie restoration will depend in part on convincing private landowners with agricultural and recreational use goals to implement appropriate rangeland management practices, such as prescribed burning and cattle grazing, to control invasive species and encroachment of woody plants. However, landowners have been slow to adopt appropriate practices in the US Midwest. The purpose of this study was to explore attitudes and behaviors of private landowners toward prescribed burning and moderate stocking as rangeland management tools. A survey was mailed to 193 landowners (response rate 51%) in the Grand River Grasslands region of southern Iowa and northern Missouri. While 68% of landowners viewed grazing as a legitimate land management tool, only half of landowners thought of fire as a legitimate tool. Over 75% of respondents believed that the increase in eastern redcedar and other trees in grasslands was a problem, with 44% considering it a major problem. Although 84% of landowners said that they had taken action to control eastern redcedar, only 25% had participated in a prescribed burn. Income from agriculture and recreational goals were negatively and significantly correlated (-0.252, P  =  0.035). While holding recreational goals constant in the analysis, landowners reporting income from agriculture goals as very or extremely important were negatively and significantly associated with reporting environment and grassland factors as very or extremely important. Adoption of prescribed burning by private landowners might be more widespread if proponents focus on the effectiveness of fire for controlling eastern redcedar, which is viewed as a problem by most landowners in the region. Intervention efforts must include landowners with different goals as part of the promotion and educational process.\nResumen\nLa restauración exitosa de praderas depende en parte de poder convencer a propietarios de tierras privadas utilizadas con fines agrícolas o de recreación, que implementen prácticas de manejo apropiadas tales como quemas controladas y pastoreo bovino para controlar especies invasoras y la expansión de plantas leñosas. Sin embargo, los propietarios de tierras en la región del Medio-Oeste de los EE.UU. han demostrado lentitud en la adopción de prácticas apropiadas. El propósito de este estudio fue explorar las actitudes y conductas de propietarios de tierras privadas hacia el uso de quemas controladas y pastoreo moderado como herramientas de manejo. Se envió una encuesta por correo a 193 propietarios de tierras (la tasa de respuesta fue del 51%) en la región de Grand River Grasslands del sur de Iowa y norte de Missouri. Mientras que 68% de los propietarios de tierras opinaron que el pastoreo es una herramienta de manejo legítima, solamente la mitad de los propietarios de tierras consideraron el uso del fuego como una herramienta legítima. Más del 75% de los encuestados manifestaron creer que el aumento de Juniperus virginiana y otros árboles en los pastizales es un problema, y 44% consideró que este es un problema mayor. Si bien el 84% de los propietarios de tierras manifestaron haber tomado acción para controlar J. virginiana, sólo el 25% había participado en una quema prescripta. Los ingresos obtenidos por actividades agrícolas y de recreación exhibieron una correlación negativa significativa (-0.252, P  =  0.035). Manteniendo las metas de recreación constantes en el análisis, los propietarios de tierras que consideraron sus ingresos agrícolas como muy importantes o extremadamente importantes estuvieron asociados negativa y significativamente con apreciaciones de factores del ambiente y los pastizales como muy importantes o extremadamente importantes. La adopción de quemas controladas por parte de los propietarios de tierras privadas podría ser más generalizada si sus proponentes se enfocaran en el uso del fuego para controlar J. virginiana que es considerada como un problema por la mayoría de los propietarios de tierras de la región. Los esfuerzos de intervención deben incluir propietarios de tierras con diferentes metas como parte del proceso de educación y promoción.","container-title":"Rangeland Ecology &amp; Management","DOI":"10.2111/REM-D-09-00041.1","ISSN":"1550-7424","issue":"6","journalAbbreviation":"Rangeland Ecology &amp; Management","page":"645-654","source":"ScienceDirect","title":"Perceptions of Landowners Concerning Conservation, Grazing, Fire, and Eastern Redcedar Management in Tallgrass Prairie","volume":"63","author":[{"family":"Morton","given":"Lois Wright"},{"family":"Regen","given":"Elise"},{"family":"Engle","given":"David M."},{"family":"Miller","given":"James R."},{"family":"Harr","given":"Ryan N."}],"issued":{"date-parts":[["2010",11,1]]}}},{"id":3468,"uris":["http://zotero.org/users/14503600/items/GZJUCT2Q"],"itemData":{"id":3468,"type":"article-journal","container-title":"Rangelands","DOI":"10.1016/j.rala.2020.09.002","ISSN":"0190-0528","issue":"6","journalAbbreviation":"Rangelands","page":"196-202","source":"ScienceDirect","title":"Mismatches in prescribed fire awareness and implementation in Oklahoma, USA","volume":"42","author":[{"family":"Polo","given":"John A."},{"family":"Tanner","given":"Evan P."},{"family":"Scholtz","given":"Rheinhardt"},{"family":"Fuhlendorf","given":"Samuel D."},{"family":"Ripberger","given":"Joseph T."},{"family":"Silva","given":"Carol L."},{"family":"Jenkins-Smith","given":"Henry C."},{"family":"Carlson","given":"Nina"}],"issued":{"date-parts":[["2020",12,1]]}}}],"schema":"https://github.com/citation-style-language/schema/raw/master/csl-citation.json"} </w:instrText>
      </w:r>
      <w:r w:rsidRPr="00474743" w:rsidR="00D337E8">
        <w:rPr>
          <w:noProof/>
          <w:snapToGrid/>
        </w:rPr>
        <w:fldChar w:fldCharType="separate"/>
      </w:r>
      <w:r w:rsidRPr="00DE1EAA" w:rsidR="00DE1EAA">
        <w:t>[18,19,23,31,33]</w:t>
      </w:r>
      <w:r w:rsidRPr="00474743" w:rsidR="00D337E8">
        <w:rPr>
          <w:noProof/>
          <w:snapToGrid/>
        </w:rPr>
        <w:fldChar w:fldCharType="end"/>
      </w:r>
      <w:r w:rsidRPr="00474743" w:rsidR="00D337E8">
        <w:rPr>
          <w:noProof/>
          <w:snapToGrid/>
        </w:rPr>
        <w:t>. Weir et al.</w:t>
      </w:r>
      <w:r w:rsidR="007B37DA">
        <w:rPr>
          <w:noProof/>
          <w:snapToGrid/>
        </w:rPr>
        <w:t xml:space="preserve"> </w:t>
      </w:r>
      <w:r w:rsidR="007B37DA">
        <w:rPr>
          <w:noProof/>
          <w:snapToGrid/>
        </w:rPr>
        <w:fldChar w:fldCharType="begin"/>
      </w:r>
      <w:r w:rsidR="007B37DA">
        <w:rPr>
          <w:noProof/>
          <w:snapToGrid/>
        </w:rPr>
        <w:instrText xml:space="preserve"> ADDIN ZOTERO_ITEM CSL_CITATION {"citationID":"RetGY4JN","properties":{"formattedCitation":"[29]","plainCitation":"[29]","noteIndex":0},"citationItems":[{"id":3471,"uris":["http://zotero.org/users/14503600/items/W5FCNSZW"],"itemData":{"id":3471,"type":"article-journal","abstract":"Changing climate and fuel accumulation are increasing wildfire risks across the western United States. This has led to calls for fire management reform, including the systematic use of prescribed fire. Although use of prescribed fire by private landowners in the southern Great Plains has increased during the past 30 yr, studies have determined that liability concerns are a major reason why many landowners do not use or promote the use of prescribed fire. Generally, perceptions of prescribed fire−related liability are based on concerns over legal repercussions for escaped fire. This paper reviews the history and current legal liability standards used in the United States for prescribed fire, it examines how perceived and acceptable risk decisions about engagement in prescribed burning and other activities differ, and it presents unanticipated outcomes in two cases of prescribed fire insurance aimed at promoting the use of prescribed fire. We demonstrate that the empirical risk of liability from escaped fires is minimal (&lt;1%) and that other underlying factors may be leading to landowners’ exaggerated concerns of risk of liability when applying prescribed fire. We conclude that providing liability insurance may not be the most effective approach for increasing the use of prescribed fire by private landowners. Clearly differentiating the risks of applying prescribed fire from those of catastrophic wildfire damages, changing state statutes to reduce legal liability for escaped fire, and expanding landowner membership in prescribed burn associations may be more effective alternatives for attaining this goal. Fear of liability is a major deterrent to the use of prescribed fire; however, an evaluation of the risks from escaped fire does not support perceptions that using prescribed fire as a land management tool is risky. Prescribed burning associations and agencies that support land management improvement have an important role to play in spreading this message.","container-title":"Rangeland Ecology &amp; Management","DOI":"10.1016/j.rama.2018.11.010","ISSN":"1550-7424","issue":"3","journalAbbreviation":"Rangeland Ecology &amp; Management","page":"533-538","source":"ScienceDirect","title":"Liability and Prescribed Fire: Perception and Reality","title-short":"Liability and Prescribed Fire","volume":"72","author":[{"family":"Weir","given":"John R."},{"family":"Kreuter","given":"Urs P."},{"family":"Wonkka","given":"Carissa L."},{"family":"Twidwell","given":"Dirac"},{"family":"Stroman","given":"Dianne A."},{"family":"Russell","given":"Morgan"},{"family":"Taylor","given":"Charles A."}],"issued":{"date-parts":[["2019",5,1]]}}}],"schema":"https://github.com/citation-style-language/schema/raw/master/csl-citation.json"} </w:instrText>
      </w:r>
      <w:r w:rsidR="007B37DA">
        <w:rPr>
          <w:noProof/>
          <w:snapToGrid/>
        </w:rPr>
        <w:fldChar w:fldCharType="separate"/>
      </w:r>
      <w:r w:rsidRPr="007B37DA" w:rsidR="007B37DA">
        <w:t>[29]</w:t>
      </w:r>
      <w:r w:rsidR="007B37DA">
        <w:rPr>
          <w:noProof/>
          <w:snapToGrid/>
        </w:rPr>
        <w:fldChar w:fldCharType="end"/>
      </w:r>
      <w:r w:rsidRPr="00474743" w:rsidR="00D337E8">
        <w:rPr>
          <w:noProof/>
          <w:snapToGrid/>
        </w:rPr>
        <w:t xml:space="preserve"> infers that people often fear the </w:t>
      </w:r>
      <w:bookmarkStart w:name="_Int_Qo1g8Fnv" w:id="4"/>
      <w:r w:rsidRPr="00474743" w:rsidR="00D337E8">
        <w:rPr>
          <w:noProof/>
          <w:snapToGrid/>
        </w:rPr>
        <w:t>perception</w:t>
      </w:r>
      <w:bookmarkEnd w:id="4"/>
      <w:r w:rsidRPr="00474743" w:rsidR="00D337E8">
        <w:rPr>
          <w:noProof/>
          <w:snapToGrid/>
        </w:rPr>
        <w:t xml:space="preserve"> of liability “Inaccurate perception of the danger and severity of liability is a greater barrier to prescribed fire than that of the actual danger and liability”, </w:t>
      </w:r>
      <w:r w:rsidR="006A123F">
        <w:rPr>
          <w:noProof/>
          <w:snapToGrid/>
        </w:rPr>
        <w:t xml:space="preserve">suggesting </w:t>
      </w:r>
      <w:r w:rsidRPr="00474743" w:rsidR="00D337E8">
        <w:rPr>
          <w:noProof/>
          <w:snapToGrid/>
        </w:rPr>
        <w:t xml:space="preserve">that the actual risks of fire are not the same as the perceived risks. </w:t>
      </w:r>
      <w:r w:rsidRPr="00474743" w:rsidR="689C6235">
        <w:rPr>
          <w:noProof/>
          <w:snapToGrid/>
        </w:rPr>
        <w:t>S</w:t>
      </w:r>
      <w:r w:rsidRPr="00474743" w:rsidR="00D337E8">
        <w:rPr>
          <w:noProof/>
          <w:snapToGrid/>
        </w:rPr>
        <w:t xml:space="preserve">tates vary </w:t>
      </w:r>
      <w:r w:rsidRPr="00474743" w:rsidR="3F5BC863">
        <w:rPr>
          <w:noProof/>
          <w:snapToGrid/>
        </w:rPr>
        <w:t xml:space="preserve">in approach </w:t>
      </w:r>
      <w:r w:rsidRPr="00474743" w:rsidR="00D337E8">
        <w:rPr>
          <w:noProof/>
          <w:snapToGrid/>
        </w:rPr>
        <w:t>from having strict liability to having more precautions in place</w:t>
      </w:r>
      <w:r w:rsidR="00F669C2">
        <w:rPr>
          <w:noProof/>
          <w:snapToGrid/>
        </w:rPr>
        <w:t xml:space="preserve"> </w:t>
      </w:r>
      <w:r w:rsidR="00F80CD7">
        <w:rPr>
          <w:noProof/>
          <w:snapToGrid/>
        </w:rPr>
        <w:fldChar w:fldCharType="begin"/>
      </w:r>
      <w:r w:rsidR="00F80CD7">
        <w:rPr>
          <w:noProof/>
          <w:snapToGrid/>
        </w:rPr>
        <w:instrText xml:space="preserve"> ADDIN ZOTERO_ITEM CSL_CITATION {"citationID":"VamZWdls","properties":{"formattedCitation":"[34]","plainCitation":"[34]","noteIndex":0},"citationItems":[{"id":3779,"uris":["http://zotero.org/users/14503600/items/EAZGXG3Y"],"itemData":{"id":3779,"type":"article-journal","abstract":"Resistance to the use of prescribed fire is strong among many private land managers despite the advantages it offers for maintaining fire-adapted ecosystems. Even managers who are aware of the benefits of using prescribed fire as a management tool avoid using it, citing potential liability as a major reason for their aversion. Recognizing the importance of prescribed fire for ecosystem management and the constraints current statutory schemes impose on its use, several states in the United States have undertaken prescribed burn statutory reform. The stated purpose of these statutory reforms, often called “right to burn” or “prescribed burning” acts, is to encourage prescribed burning for resource protection, public safety, and land management. Our research assessed the consequences of prescribed burn statutory reform by identifying legal incentives and impediments to prescribed fire application for ecosystem restoration and management, as well as fuel reduction. Specifically, we explored the relationship between prescribed burning laws and decisions made by land managers by exploiting a geographic-based natural experiment to compare landowner-prescribed fire use in contiguous counties with different regulations and legal liability standards. Controlling for potentially confounding variables, we found that private landowners in counties with gross negligence liability standards burn significantly more hectares than those in counties with simple negligence standards (F6,72 = 4.16, P = 0.046). There was no difference in hectares burned on private land between counties with additional statutorily mandated regulatory requirements and those requiring only a permit to complete a prescribed burn (F6,72 = 1.42, P = 0.24) or between counties with burn ban exemptions for certified prescribed burn managers and those with no exemptions during burn bans (F6,72 = 1.39, P = 0.24). Lawmakers attempting to develop prescribed burning statutes to promote the safe use of prescribed fire should consider the benefits of lower legal liability standards in conjunction with regulatory requirements that promote safety for those managing forests and rangelands with fire. Moreover, ecologists and land managers might be better prepared and motivated to educate stakeholder groups who influence prescribed fire policies if they are cognizant of the manner in which policy regulations and liability concerns create legal barriers that inhibit the implementation of effective ecosystem management strategies.","container-title":"Ecological Applications","DOI":"10.1890/14-1791.1","ISSN":"1939-5582","issue":"8","language":"en","license":"© 2015 by the Ecological Society of America","note":"_eprint: https://onlinelibrary.wiley.com/doi/pdf/10.1890/14-1791.1","page":"2382-2393","source":"Wiley Online Library","title":"Legal barriers to effective ecosystem management: exploring linkages between liability, regulations, and prescribed fire","title-short":"Legal barriers to effective ecosystem management","volume":"25","author":[{"family":"Wonkka","given":"Carissa L."},{"family":"Rogers","given":"William E."},{"family":"Kreuter","given":"Urs P."}],"issued":{"date-parts":[["2015"]]}}}],"schema":"https://github.com/citation-style-language/schema/raw/master/csl-citation.json"} </w:instrText>
      </w:r>
      <w:r w:rsidR="00F80CD7">
        <w:rPr>
          <w:noProof/>
          <w:snapToGrid/>
        </w:rPr>
        <w:fldChar w:fldCharType="separate"/>
      </w:r>
      <w:r w:rsidRPr="00F80CD7" w:rsidR="00F80CD7">
        <w:t>[34]</w:t>
      </w:r>
      <w:r w:rsidR="00F80CD7">
        <w:rPr>
          <w:noProof/>
          <w:snapToGrid/>
        </w:rPr>
        <w:fldChar w:fldCharType="end"/>
      </w:r>
      <w:r w:rsidR="00F669C2">
        <w:rPr>
          <w:noProof/>
          <w:snapToGrid/>
        </w:rPr>
        <w:t>.</w:t>
      </w:r>
      <w:r w:rsidRPr="00474743" w:rsidR="23F1DAE3">
        <w:rPr>
          <w:noProof/>
          <w:snapToGrid/>
        </w:rPr>
        <w:t xml:space="preserve"> </w:t>
      </w:r>
      <w:r w:rsidRPr="00474743" w:rsidR="00D337E8">
        <w:rPr>
          <w:noProof/>
          <w:snapToGrid/>
        </w:rPr>
        <w:t xml:space="preserve">North Dakota itself has a strict burn liability, </w:t>
      </w:r>
      <w:bookmarkStart w:name="_Int_Zp3jPOQY" w:id="5"/>
      <w:r w:rsidRPr="00474743" w:rsidR="00D337E8">
        <w:rPr>
          <w:noProof/>
          <w:snapToGrid/>
        </w:rPr>
        <w:t>indication</w:t>
      </w:r>
      <w:bookmarkEnd w:id="5"/>
      <w:r w:rsidRPr="00474743" w:rsidR="00D337E8">
        <w:rPr>
          <w:noProof/>
          <w:snapToGrid/>
        </w:rPr>
        <w:t xml:space="preserve"> that the burner is always responsible for damages</w:t>
      </w:r>
      <w:r w:rsidRPr="03EF33A2" w:rsidR="00483DEC">
        <w:rPr>
          <w:noProof/>
        </w:rPr>
        <w:t xml:space="preserve"> </w:t>
      </w:r>
      <w:r w:rsidRPr="00474743" w:rsidR="00D337E8">
        <w:rPr>
          <w:noProof/>
          <w:snapToGrid/>
        </w:rPr>
        <w:fldChar w:fldCharType="begin"/>
      </w:r>
      <w:r w:rsidR="00F80CD7">
        <w:rPr>
          <w:noProof/>
        </w:rPr>
        <w:instrText xml:space="preserve"> ADDIN ZOTERO_ITEM CSL_CITATION {"citationID":"AACPlnSk","properties":{"formattedCitation":"[35]","plainCitation":"[35]","noteIndex":0},"citationItems":[{"id":3530,"uris":["http://zotero.org/users/14503600/items/H2HD7BUD"],"itemData":{"id":3530,"type":"article-journal","abstract":"Prescribed fire is widely viewed as a useful but risky ecosystem management tool, and liability is a crucial issue for prescribed burning on private and public land. Basic liability rules motivate landowners to reduce risk when making choices about the use of fire. Liability therefore influences land use through incentives, and so has important consequences for the larger ecological landscape. Strict liability rules may lead to too little prescribed fire use, while negligence rules may, under certain circumstances, lead to too much. Although prescribed fire provides broad public benefits, such as reduction of wildfire risk or enhanced ecosystem health, the application of liability rules by courts often discourages its use as a vegetation management option. Various approaches exist for improving the laws and regulations surrounding prescribed fire.","container-title":"Frontiers in Ecology and the Environment","DOI":"10.1890/1540-9295(2004)002[0361:LIAPFF]2.0.CO;2","ISSN":"1540-9309","issue":"7","language":"en","license":"© The Ecological Society of America","note":"_eprint: https://onlinelibrary.wiley.com/doi/pdf/10.1890/1540-9295%282004%29002%5B0361%3ALIAPFF%5D2.0.CO%3B2","page":"361-366","source":"Wiley Online Library","title":"Liability, incentives, and prescribed fire for ecosystem management","volume":"2","author":[{"family":"Yoder","given":"Jonathan"},{"family":"Engle","given":"David"},{"family":"Fuhlendorf","given":"Sam"}],"issued":{"date-parts":[["2004"]]}}}],"schema":"https://github.com/citation-style-language/schema/raw/master/csl-citation.json"} </w:instrText>
      </w:r>
      <w:r w:rsidRPr="00474743" w:rsidR="00D337E8">
        <w:rPr>
          <w:noProof/>
          <w:snapToGrid/>
        </w:rPr>
        <w:fldChar w:fldCharType="separate"/>
      </w:r>
      <w:r w:rsidRPr="00F80CD7" w:rsidR="00F80CD7">
        <w:t>[35]</w:t>
      </w:r>
      <w:r w:rsidRPr="00474743" w:rsidR="00D337E8">
        <w:rPr>
          <w:noProof/>
          <w:snapToGrid/>
        </w:rPr>
        <w:fldChar w:fldCharType="end"/>
      </w:r>
      <w:r w:rsidRPr="00474743" w:rsidR="00D337E8">
        <w:rPr>
          <w:noProof/>
          <w:snapToGrid/>
        </w:rPr>
        <w:t xml:space="preserve">. </w:t>
      </w:r>
    </w:p>
    <w:p w:rsidR="00D337E8" w:rsidP="00080BF1" w:rsidRDefault="00D337E8" w14:paraId="6C6ECF55" w14:textId="0434C599">
      <w:pPr>
        <w:pStyle w:val="MDPI23heading3"/>
        <w:tabs>
          <w:tab w:val="left" w:pos="2610"/>
        </w:tabs>
        <w:rPr>
          <w:noProof/>
          <w:snapToGrid/>
        </w:rPr>
      </w:pPr>
      <w:bookmarkStart w:name="_Int_kzAX58gQ" w:id="6"/>
      <w:r w:rsidRPr="00474743">
        <w:rPr>
          <w:noProof/>
          <w:snapToGrid/>
        </w:rPr>
        <w:t>Perceptions</w:t>
      </w:r>
      <w:bookmarkEnd w:id="6"/>
      <w:r w:rsidRPr="00474743">
        <w:rPr>
          <w:noProof/>
          <w:snapToGrid/>
        </w:rPr>
        <w:t xml:space="preserve"> can also turn into personal beliefs about fire. Clark et al.</w:t>
      </w:r>
      <w:r w:rsidR="00FA4EE2">
        <w:rPr>
          <w:noProof/>
          <w:snapToGrid/>
        </w:rPr>
        <w:t xml:space="preserve"> </w:t>
      </w:r>
      <w:r w:rsidR="00FA4EE2">
        <w:rPr>
          <w:noProof/>
          <w:snapToGrid/>
        </w:rPr>
        <w:fldChar w:fldCharType="begin"/>
      </w:r>
      <w:r w:rsidR="0086441E">
        <w:rPr>
          <w:noProof/>
          <w:snapToGrid/>
        </w:rPr>
        <w:instrText xml:space="preserve"> ADDIN ZOTERO_ITEM CSL_CITATION {"citationID":"csVasPgn","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00FA4EE2">
        <w:rPr>
          <w:noProof/>
          <w:snapToGrid/>
        </w:rPr>
        <w:fldChar w:fldCharType="separate"/>
      </w:r>
      <w:r w:rsidRPr="0086441E" w:rsidR="0086441E">
        <w:t>[10]</w:t>
      </w:r>
      <w:r w:rsidR="00FA4EE2">
        <w:rPr>
          <w:noProof/>
          <w:snapToGrid/>
        </w:rPr>
        <w:fldChar w:fldCharType="end"/>
      </w:r>
      <w:r w:rsidRPr="00474743" w:rsidDel="00FA4EE2" w:rsidR="00FA4EE2">
        <w:rPr>
          <w:noProof/>
          <w:snapToGrid/>
        </w:rPr>
        <w:t xml:space="preserve"> </w:t>
      </w:r>
      <w:r w:rsidRPr="00474743">
        <w:rPr>
          <w:noProof/>
          <w:snapToGrid/>
        </w:rPr>
        <w:t xml:space="preserve">found that respondents did not find prescribed fire to be beneficial and a legitimate land </w:t>
      </w:r>
      <w:r w:rsidRPr="00474743">
        <w:rPr>
          <w:noProof/>
          <w:snapToGrid/>
        </w:rPr>
        <w:t>management practice, 2/44 studies noted that over 50% of their respondents found it beneficial, equaling to only 5% of the studies. Othe</w:t>
      </w:r>
      <w:r w:rsidR="00F832D7">
        <w:rPr>
          <w:noProof/>
          <w:snapToGrid/>
        </w:rPr>
        <w:t>r</w:t>
      </w:r>
      <w:r w:rsidRPr="00474743">
        <w:rPr>
          <w:noProof/>
          <w:snapToGrid/>
        </w:rPr>
        <w:t xml:space="preserve">s found that burning should only be used in limited circumstances, only be used by professionals, and should have adequate training. </w:t>
      </w:r>
    </w:p>
    <w:p w:rsidRPr="00474743" w:rsidR="007F15EF" w:rsidP="00080BF1" w:rsidRDefault="5E0D4DD7" w14:paraId="5DC38247" w14:textId="6B25D1D4">
      <w:pPr>
        <w:pStyle w:val="MDPI23heading3"/>
        <w:tabs>
          <w:tab w:val="left" w:pos="2610"/>
        </w:tabs>
        <w:rPr>
          <w:noProof/>
          <w:snapToGrid/>
        </w:rPr>
      </w:pPr>
      <w:r w:rsidRPr="03EF33A2">
        <w:rPr>
          <w:noProof/>
        </w:rPr>
        <w:t>As recent studies have shown that most research and papers have been from the southern Great Plains, as the northern Great Plains do not have a pro-fire culture, with roughly 79% of papers and information coming from the southern Great Plains</w:t>
      </w:r>
      <w:r w:rsidR="0068282C">
        <w:rPr>
          <w:noProof/>
        </w:rPr>
        <w:t xml:space="preserve"> </w:t>
      </w:r>
      <w:r w:rsidRPr="03EF33A2" w:rsidR="008C2658">
        <w:rPr>
          <w:noProof/>
        </w:rPr>
        <w:fldChar w:fldCharType="begin"/>
      </w:r>
      <w:r w:rsidRPr="03EF33A2" w:rsidR="008C2658">
        <w:rPr>
          <w:noProof/>
        </w:rPr>
        <w:instrText xml:space="preserve"> ADDIN ZOTERO_ITEM CSL_CITATION {"citationID":"iLZd2ADo","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Pr="03EF33A2" w:rsidR="008C2658">
        <w:rPr>
          <w:noProof/>
        </w:rPr>
        <w:fldChar w:fldCharType="separate"/>
      </w:r>
      <w:r>
        <w:t>[10]</w:t>
      </w:r>
      <w:r w:rsidRPr="03EF33A2" w:rsidR="008C2658">
        <w:rPr>
          <w:noProof/>
        </w:rPr>
        <w:fldChar w:fldCharType="end"/>
      </w:r>
      <w:r w:rsidRPr="03EF33A2">
        <w:rPr>
          <w:noProof/>
        </w:rPr>
        <w:t xml:space="preserve">. </w:t>
      </w:r>
      <w:r w:rsidR="008C2658">
        <w:rPr>
          <w:noProof/>
          <w:snapToGrid/>
        </w:rPr>
        <w:t xml:space="preserve">The northern </w:t>
      </w:r>
      <w:r w:rsidR="001B6736">
        <w:rPr>
          <w:noProof/>
          <w:snapToGrid/>
        </w:rPr>
        <w:t>G</w:t>
      </w:r>
      <w:r w:rsidR="008C2658">
        <w:rPr>
          <w:noProof/>
          <w:snapToGrid/>
        </w:rPr>
        <w:t xml:space="preserve">reat </w:t>
      </w:r>
      <w:r w:rsidR="001B6736">
        <w:rPr>
          <w:noProof/>
          <w:snapToGrid/>
        </w:rPr>
        <w:t>P</w:t>
      </w:r>
      <w:r w:rsidR="008C2658">
        <w:rPr>
          <w:noProof/>
          <w:snapToGrid/>
        </w:rPr>
        <w:t>lains encompass</w:t>
      </w:r>
      <w:r w:rsidR="003D39F8">
        <w:rPr>
          <w:noProof/>
          <w:snapToGrid/>
        </w:rPr>
        <w:t xml:space="preserve"> </w:t>
      </w:r>
      <w:r w:rsidR="00247132">
        <w:rPr>
          <w:noProof/>
          <w:snapToGrid/>
        </w:rPr>
        <w:t>7</w:t>
      </w:r>
      <w:r w:rsidR="003D39F8">
        <w:rPr>
          <w:noProof/>
          <w:snapToGrid/>
        </w:rPr>
        <w:t xml:space="preserve"> National Grasslands</w:t>
      </w:r>
      <w:r w:rsidR="00CE1CB8">
        <w:rPr>
          <w:noProof/>
          <w:snapToGrid/>
        </w:rPr>
        <w:t>;</w:t>
      </w:r>
      <w:r w:rsidR="000305EB">
        <w:rPr>
          <w:noProof/>
          <w:snapToGrid/>
        </w:rPr>
        <w:t xml:space="preserve"> </w:t>
      </w:r>
      <w:r w:rsidR="00C06E26">
        <w:rPr>
          <w:noProof/>
          <w:snapToGrid/>
        </w:rPr>
        <w:t>Buffalo Gap (SD),</w:t>
      </w:r>
      <w:r w:rsidR="00247132">
        <w:rPr>
          <w:noProof/>
          <w:snapToGrid/>
        </w:rPr>
        <w:t xml:space="preserve"> Cedar River (ND),</w:t>
      </w:r>
      <w:r w:rsidR="00C06E26">
        <w:rPr>
          <w:noProof/>
          <w:snapToGrid/>
        </w:rPr>
        <w:t xml:space="preserve"> Fort Pierre (SD), </w:t>
      </w:r>
      <w:r w:rsidR="00514361">
        <w:rPr>
          <w:noProof/>
          <w:snapToGrid/>
        </w:rPr>
        <w:t>Grand River (SD), Little Missouri (ND), and Sheyenne (ND)</w:t>
      </w:r>
      <w:r w:rsidR="00247132">
        <w:rPr>
          <w:noProof/>
          <w:snapToGrid/>
        </w:rPr>
        <w:t>.</w:t>
      </w:r>
      <w:r w:rsidR="00912B7C">
        <w:rPr>
          <w:noProof/>
          <w:snapToGrid/>
        </w:rPr>
        <w:t xml:space="preserve"> These grasslands range in size from 6,700 acres to over 1 million acres.</w:t>
      </w:r>
      <w:r w:rsidR="00247132">
        <w:rPr>
          <w:noProof/>
          <w:snapToGrid/>
        </w:rPr>
        <w:t xml:space="preserve"> </w:t>
      </w:r>
      <w:r w:rsidR="005425F0">
        <w:rPr>
          <w:noProof/>
          <w:snapToGrid/>
        </w:rPr>
        <w:t xml:space="preserve">With a misson </w:t>
      </w:r>
      <w:r w:rsidR="009C7E48">
        <w:rPr>
          <w:noProof/>
          <w:snapToGrid/>
        </w:rPr>
        <w:t>for</w:t>
      </w:r>
      <w:r w:rsidR="005425F0">
        <w:rPr>
          <w:noProof/>
          <w:snapToGrid/>
        </w:rPr>
        <w:t xml:space="preserve"> sus</w:t>
      </w:r>
      <w:r w:rsidR="008B1FE3">
        <w:rPr>
          <w:noProof/>
          <w:snapToGrid/>
        </w:rPr>
        <w:t xml:space="preserve">taining health, diveristy, and productivity of the nations grasslands for </w:t>
      </w:r>
      <w:r w:rsidR="009C7E48">
        <w:rPr>
          <w:noProof/>
          <w:snapToGrid/>
        </w:rPr>
        <w:t>current and future generations</w:t>
      </w:r>
      <w:r w:rsidR="001F25EF">
        <w:rPr>
          <w:noProof/>
          <w:snapToGrid/>
        </w:rPr>
        <w:t>. The US Forest Services manages these landscape</w:t>
      </w:r>
      <w:r w:rsidR="00AB6763">
        <w:rPr>
          <w:noProof/>
          <w:snapToGrid/>
        </w:rPr>
        <w:t>s at a multi-use management scale</w:t>
      </w:r>
      <w:r w:rsidR="001F25EF">
        <w:rPr>
          <w:noProof/>
          <w:snapToGrid/>
        </w:rPr>
        <w:t xml:space="preserve"> for the wellbeing of livestock, wildlife, plants and </w:t>
      </w:r>
      <w:r w:rsidR="00490A72">
        <w:rPr>
          <w:noProof/>
          <w:snapToGrid/>
        </w:rPr>
        <w:t>humans alike.</w:t>
      </w:r>
      <w:r w:rsidR="00FC3A48">
        <w:rPr>
          <w:noProof/>
          <w:snapToGrid/>
        </w:rPr>
        <w:t xml:space="preserve"> </w:t>
      </w:r>
      <w:r w:rsidR="001B336C">
        <w:rPr>
          <w:noProof/>
          <w:snapToGrid/>
        </w:rPr>
        <w:t xml:space="preserve">Given that the northern Great Plains contains some of the largest grassland areas, it is essential to address </w:t>
      </w:r>
      <w:r w:rsidR="00A775FE">
        <w:rPr>
          <w:noProof/>
          <w:snapToGrid/>
        </w:rPr>
        <w:t>managemnet techniques, including the use of prescribed fire</w:t>
      </w:r>
      <w:r w:rsidR="00656958">
        <w:rPr>
          <w:noProof/>
          <w:snapToGrid/>
        </w:rPr>
        <w:t>.</w:t>
      </w:r>
      <w:r w:rsidR="00A775FE">
        <w:rPr>
          <w:noProof/>
          <w:snapToGrid/>
        </w:rPr>
        <w:t xml:space="preserve"> A hestinancy to burn based off social perceptions can </w:t>
      </w:r>
      <w:r w:rsidR="00F6275F">
        <w:rPr>
          <w:noProof/>
          <w:snapToGrid/>
        </w:rPr>
        <w:t xml:space="preserve">harm the land, limiting production, quality, and overall wellbeing. </w:t>
      </w:r>
      <w:r w:rsidR="00656958">
        <w:rPr>
          <w:noProof/>
          <w:snapToGrid/>
        </w:rPr>
        <w:t xml:space="preserve"> </w:t>
      </w:r>
      <w:r w:rsidR="00FD3BAF">
        <w:rPr>
          <w:noProof/>
          <w:snapToGrid/>
        </w:rPr>
        <w:t xml:space="preserve"> </w:t>
      </w:r>
      <w:r w:rsidR="00490A72">
        <w:rPr>
          <w:noProof/>
          <w:snapToGrid/>
        </w:rPr>
        <w:t xml:space="preserve"> </w:t>
      </w:r>
    </w:p>
    <w:p w:rsidR="00B544CC" w:rsidP="00997F49" w:rsidRDefault="00D337E8" w14:paraId="654A297E" w14:textId="63BFD9A5">
      <w:pPr>
        <w:pStyle w:val="MDPI23heading3"/>
        <w:tabs>
          <w:tab w:val="left" w:pos="2610"/>
        </w:tabs>
        <w:rPr>
          <w:noProof/>
          <w:snapToGrid/>
        </w:rPr>
      </w:pPr>
      <w:r w:rsidRPr="00474743">
        <w:rPr>
          <w:noProof/>
          <w:snapToGrid/>
        </w:rPr>
        <w:t xml:space="preserve">This study aims to outline why landowners are hesitant to burn on their land and their overall feelings of fire, to begin working with landowners and community members to introduce prescribed fire as a management tool back on to the grasslands. </w:t>
      </w:r>
      <w:r w:rsidR="005A0959">
        <w:rPr>
          <w:noProof/>
          <w:snapToGrid/>
        </w:rPr>
        <w:t xml:space="preserve">By understanding the concerns and misconceptions </w:t>
      </w:r>
      <w:r w:rsidR="0090501A">
        <w:rPr>
          <w:noProof/>
          <w:snapToGrid/>
        </w:rPr>
        <w:t>surrounding fire as a management tool on the northern Great Plains. We are able to develo</w:t>
      </w:r>
      <w:r w:rsidR="00E11686">
        <w:rPr>
          <w:noProof/>
          <w:snapToGrid/>
        </w:rPr>
        <w:t xml:space="preserve">p targeted outreach and educational programs to address these specific issues. </w:t>
      </w:r>
      <w:r w:rsidR="007A49A5">
        <w:rPr>
          <w:noProof/>
          <w:snapToGrid/>
        </w:rPr>
        <w:t>The goal is to adopt a more widespread use of prescribed fire</w:t>
      </w:r>
      <w:r w:rsidR="00B23214">
        <w:rPr>
          <w:noProof/>
          <w:snapToGrid/>
        </w:rPr>
        <w:t xml:space="preserve"> as a sustainable management practice</w:t>
      </w:r>
      <w:r w:rsidR="00EF6168">
        <w:rPr>
          <w:noProof/>
          <w:snapToGrid/>
        </w:rPr>
        <w:t xml:space="preserve">. </w:t>
      </w:r>
    </w:p>
    <w:p w:rsidRPr="00997F49" w:rsidR="00997F49" w:rsidP="00997F49" w:rsidRDefault="00997F49" w14:paraId="0D2CBC0D" w14:textId="77777777">
      <w:pPr>
        <w:pStyle w:val="MDPI23heading3"/>
        <w:tabs>
          <w:tab w:val="left" w:pos="2610"/>
        </w:tabs>
        <w:rPr>
          <w:noProof/>
          <w:snapToGrid/>
        </w:rPr>
      </w:pPr>
    </w:p>
    <w:p w:rsidR="00C73AFF" w:rsidP="00080BF1" w:rsidRDefault="00C73AFF" w14:paraId="43ABA71C" w14:textId="77777777">
      <w:pPr>
        <w:pStyle w:val="MDPI21heading1"/>
        <w:tabs>
          <w:tab w:val="left" w:pos="2610"/>
        </w:tabs>
      </w:pPr>
      <w:r w:rsidRPr="00FA04F1">
        <w:rPr>
          <w:lang w:eastAsia="zh-CN"/>
        </w:rPr>
        <w:t xml:space="preserve">2. </w:t>
      </w:r>
      <w:r w:rsidRPr="00FA04F1">
        <w:t>Materials and Methods</w:t>
      </w:r>
    </w:p>
    <w:p w:rsidR="001177C1" w:rsidP="00080BF1" w:rsidRDefault="001177C1" w14:paraId="068972B0" w14:textId="091EE761">
      <w:pPr>
        <w:pStyle w:val="MDPI22heading2"/>
        <w:tabs>
          <w:tab w:val="left" w:pos="2610"/>
        </w:tabs>
        <w:spacing w:before="240"/>
        <w:ind w:left="2606"/>
        <w:rPr>
          <w:i w:val="0"/>
          <w:iCs/>
        </w:rPr>
      </w:pPr>
      <w:r>
        <w:rPr>
          <w:i w:val="0"/>
          <w:iCs/>
        </w:rPr>
        <w:t xml:space="preserve">The study was designed to assess the perceptions of Northern </w:t>
      </w:r>
      <w:r w:rsidR="00FC5042">
        <w:rPr>
          <w:i w:val="0"/>
          <w:iCs/>
        </w:rPr>
        <w:t xml:space="preserve">Great </w:t>
      </w:r>
      <w:r>
        <w:rPr>
          <w:i w:val="0"/>
          <w:iCs/>
        </w:rPr>
        <w:t xml:space="preserve">Plains ranchers who are likely to graze livestock on public grazlingland towards prescribed fire as an aspect of rangeland management. To this end, we followed the two-phase Exploration and Confirmation approach employed to study rangeland landowner perceptions of energy development elsewhere in western North Dakota </w:t>
      </w:r>
      <w:r w:rsidRPr="008E51DF">
        <w:rPr>
          <w:i w:val="0"/>
          <w:iCs/>
        </w:rPr>
        <w:fldChar w:fldCharType="begin"/>
      </w:r>
      <w:r w:rsidR="00F80CD7">
        <w:rPr>
          <w:i w:val="0"/>
          <w:iCs/>
        </w:rPr>
        <w:instrText xml:space="preserve"> ADDIN ZOTERO_ITEM CSL_CITATION {"citationID":"4dQTdlb7","properties":{"formattedCitation":"[36]","plainCitation":"[36]","noteIndex":0},"citationItems":[{"id":"INbbVACJ/rj9LpKLp","uris":["http://zotero.org/users/487142/items/93VX366Q"],"itemData":{"id":175,"type":"article-journal","container-title":"Science of The Total Environment","DOI":"10.1016/j.scitotenv.2017.05.122","ISSN":"00489697","language":"en","page":"1993-2018","source":"CrossRef","title":"Reflections on a boom: Perceptions of energy development impacts in the Bakken oil patch inform environmental science &amp; policy priorities","title-short":"Reflections on a boom","volume":"599-600","author":[{"family":"McGranahan","given":"Devan Allen"},{"family":"Fernando","given":"Felix N."},{"family":"Kirkwood","given":"Meghan L.E."}],"issued":{"date-parts":[["2017",12]]}}}],"schema":"https://github.com/citation-style-language/schema/raw/master/csl-citation.json"} </w:instrText>
      </w:r>
      <w:r w:rsidRPr="008E51DF">
        <w:rPr>
          <w:i w:val="0"/>
          <w:iCs/>
        </w:rPr>
        <w:fldChar w:fldCharType="separate"/>
      </w:r>
      <w:r w:rsidRPr="00F80CD7" w:rsidR="00F80CD7">
        <w:t>[36]</w:t>
      </w:r>
      <w:r w:rsidRPr="008E51DF">
        <w:rPr>
          <w:i w:val="0"/>
          <w:iCs/>
        </w:rPr>
        <w:fldChar w:fldCharType="end"/>
      </w:r>
      <w:r w:rsidRPr="008E51DF">
        <w:rPr>
          <w:i w:val="0"/>
          <w:iCs/>
        </w:rPr>
        <w:t xml:space="preserve"> </w:t>
      </w:r>
      <w:r>
        <w:rPr>
          <w:i w:val="0"/>
          <w:iCs/>
        </w:rPr>
        <w:t xml:space="preserve">and in South </w:t>
      </w:r>
      <w:r w:rsidRPr="00D30934">
        <w:rPr>
          <w:i w:val="0"/>
          <w:iCs/>
        </w:rPr>
        <w:t xml:space="preserve">Africa </w:t>
      </w:r>
      <w:r w:rsidRPr="00D30934">
        <w:rPr>
          <w:i w:val="0"/>
          <w:iCs/>
        </w:rPr>
        <w:fldChar w:fldCharType="begin"/>
      </w:r>
      <w:r w:rsidR="00F80CD7">
        <w:rPr>
          <w:i w:val="0"/>
          <w:iCs/>
        </w:rPr>
        <w:instrText xml:space="preserve"> ADDIN ZOTERO_ITEM CSL_CITATION {"citationID":"cFjXP28Z","properties":{"formattedCitation":"[37]","plainCitation":"[37]","noteIndex":0},"citationItems":[{"id":"INbbVACJ/uKe3AfKz","uris":["http://zotero.org/users/487142/items/TWBJV2XE"],"itemData":{"id":180,"type":"article-journal","container-title":"Environmental Management","DOI":"10.1007/s00267-019-01138-x","issue":"3","page":"338-351","title":"Local perceptions of hydraulic fracturing ahead of exploratory drilling in eastern South Africa","volume":"63","author":[{"family":"McGranahan","given":"Devan Allen"},{"family":"Kirkman","given":"Kevin P."}],"issued":{"date-parts":[["2019"]]}}}],"schema":"https://github.com/citation-style-language/schema/raw/master/csl-citation.json"} </w:instrText>
      </w:r>
      <w:r w:rsidRPr="00D30934">
        <w:rPr>
          <w:i w:val="0"/>
          <w:iCs/>
        </w:rPr>
        <w:fldChar w:fldCharType="separate"/>
      </w:r>
      <w:r w:rsidRPr="00F80CD7" w:rsidR="00F80CD7">
        <w:t>[37]</w:t>
      </w:r>
      <w:r w:rsidRPr="00D30934">
        <w:rPr>
          <w:i w:val="0"/>
          <w:iCs/>
        </w:rPr>
        <w:fldChar w:fldCharType="end"/>
      </w:r>
      <w:r w:rsidRPr="00D30934">
        <w:rPr>
          <w:i w:val="0"/>
          <w:iCs/>
        </w:rPr>
        <w:t>.</w:t>
      </w:r>
      <w:r>
        <w:rPr>
          <w:i w:val="0"/>
          <w:iCs/>
        </w:rPr>
        <w:t xml:space="preserve"> </w:t>
      </w:r>
    </w:p>
    <w:p w:rsidR="00134CC2" w:rsidP="00080BF1" w:rsidRDefault="009718C8" w14:paraId="00BB5B6D" w14:textId="2FBA45EA">
      <w:pPr>
        <w:pStyle w:val="MDPI22heading2"/>
        <w:tabs>
          <w:tab w:val="left" w:pos="2610"/>
        </w:tabs>
        <w:spacing w:before="240"/>
      </w:pPr>
      <w:r>
        <w:t>2</w:t>
      </w:r>
      <w:r w:rsidRPr="001F31D1">
        <w:t xml:space="preserve">.1. </w:t>
      </w:r>
      <w:r w:rsidR="001177C1">
        <w:t>Survey design</w:t>
      </w:r>
      <w:r w:rsidR="00134CC2">
        <w:t xml:space="preserve"> </w:t>
      </w:r>
    </w:p>
    <w:p w:rsidR="003219F4" w:rsidP="00080BF1" w:rsidRDefault="00D60733" w14:paraId="5D4C773A" w14:textId="5C3122B4">
      <w:pPr>
        <w:pStyle w:val="MDPI22heading2"/>
        <w:tabs>
          <w:tab w:val="left" w:pos="2610"/>
        </w:tabs>
        <w:spacing w:before="240"/>
        <w:ind w:left="2606"/>
        <w:rPr>
          <w:i w:val="0"/>
          <w:iCs/>
        </w:rPr>
      </w:pPr>
      <w:r>
        <w:rPr>
          <w:i w:val="0"/>
          <w:iCs/>
        </w:rPr>
        <w:t xml:space="preserve">Our </w:t>
      </w:r>
      <w:r w:rsidR="00922049">
        <w:rPr>
          <w:i w:val="0"/>
          <w:iCs/>
        </w:rPr>
        <w:t xml:space="preserve">Exploratory Phase </w:t>
      </w:r>
      <w:r>
        <w:rPr>
          <w:i w:val="0"/>
          <w:iCs/>
        </w:rPr>
        <w:t>consisted of</w:t>
      </w:r>
      <w:r w:rsidR="00922049">
        <w:rPr>
          <w:i w:val="0"/>
          <w:iCs/>
        </w:rPr>
        <w:t xml:space="preserve"> unstructured interviews with </w:t>
      </w:r>
      <w:r w:rsidR="00304504">
        <w:rPr>
          <w:i w:val="0"/>
          <w:iCs/>
        </w:rPr>
        <w:t xml:space="preserve">rangeland management stakeholders </w:t>
      </w:r>
      <w:r w:rsidR="000D1F1B">
        <w:rPr>
          <w:i w:val="0"/>
          <w:iCs/>
        </w:rPr>
        <w:t>to familiarize</w:t>
      </w:r>
      <w:r>
        <w:rPr>
          <w:i w:val="0"/>
          <w:iCs/>
        </w:rPr>
        <w:t xml:space="preserve"> ourselves with </w:t>
      </w:r>
      <w:r w:rsidR="00EE16CF">
        <w:rPr>
          <w:i w:val="0"/>
          <w:iCs/>
        </w:rPr>
        <w:t xml:space="preserve">prominent issues and prefered nomenclature. </w:t>
      </w:r>
      <w:r w:rsidR="00E55AA0">
        <w:rPr>
          <w:i w:val="0"/>
          <w:iCs/>
        </w:rPr>
        <w:t>We initially reached out to Grazing Associations</w:t>
      </w:r>
      <w:r w:rsidR="003433EB">
        <w:rPr>
          <w:i w:val="0"/>
          <w:iCs/>
        </w:rPr>
        <w:t xml:space="preserve">, who distributed contact information for </w:t>
      </w:r>
      <w:r w:rsidR="00285450">
        <w:rPr>
          <w:i w:val="0"/>
          <w:iCs/>
        </w:rPr>
        <w:t xml:space="preserve">the research team to their membership; members subsequently reached out to the researchers on their own volition. </w:t>
      </w:r>
      <w:r w:rsidR="00342137">
        <w:rPr>
          <w:i w:val="0"/>
          <w:iCs/>
        </w:rPr>
        <w:t xml:space="preserve">From those initial contacts we conducted </w:t>
      </w:r>
      <w:r w:rsidR="00342137">
        <w:t xml:space="preserve">snowball </w:t>
      </w:r>
      <w:r w:rsidRPr="00974985" w:rsidR="00342137">
        <w:t>sampling</w:t>
      </w:r>
      <w:r w:rsidRPr="00A00EAE" w:rsidR="00974985">
        <w:rPr>
          <w:i w:val="0"/>
          <w:iCs/>
        </w:rPr>
        <w:t xml:space="preserve"> </w:t>
      </w:r>
      <w:r w:rsidRPr="00815ED6" w:rsidR="00974985">
        <w:rPr>
          <w:i w:val="0"/>
          <w:iCs/>
        </w:rPr>
        <w:fldChar w:fldCharType="begin"/>
      </w:r>
      <w:r w:rsidR="00F80CD7">
        <w:rPr>
          <w:i w:val="0"/>
          <w:iCs/>
        </w:rPr>
        <w:instrText xml:space="preserve"> ADDIN ZOTERO_ITEM CSL_CITATION {"citationID":"FTfgMdW1","properties":{"formattedCitation":"[38]","plainCitation":"[38]","noteIndex":0},"citationItems":[{"id":"INbbVACJ/jy8Z5Xf5","uris":["http://zotero.org/users/487142/items/D6BDJJFZ"],"itemData":{"id":23420,"type":"article-journal","container-title":"The annals of mathematical statistics","ISSN":"0003-4851","journalAbbreviation":"The annals of mathematical statistics","note":"publisher: JSTOR","page":"148-170","title":"Snowball sampling","author":[{"family":"Goodman","given":"Leo A"}],"issued":{"date-parts":[["1961"]]}}}],"schema":"https://github.com/citation-style-language/schema/raw/master/csl-citation.json"} </w:instrText>
      </w:r>
      <w:r w:rsidRPr="00815ED6" w:rsidR="00974985">
        <w:rPr>
          <w:i w:val="0"/>
          <w:iCs/>
        </w:rPr>
        <w:fldChar w:fldCharType="separate"/>
      </w:r>
      <w:r w:rsidRPr="00F80CD7" w:rsidR="00F80CD7">
        <w:t>[38]</w:t>
      </w:r>
      <w:r w:rsidRPr="00815ED6" w:rsidR="00974985">
        <w:rPr>
          <w:i w:val="0"/>
          <w:iCs/>
        </w:rPr>
        <w:fldChar w:fldCharType="end"/>
      </w:r>
      <w:r w:rsidR="00E45074">
        <w:rPr>
          <w:i w:val="0"/>
          <w:iCs/>
        </w:rPr>
        <w:t>—we</w:t>
      </w:r>
      <w:r w:rsidR="00342137">
        <w:rPr>
          <w:i w:val="0"/>
          <w:iCs/>
        </w:rPr>
        <w:t xml:space="preserve"> requested additional </w:t>
      </w:r>
      <w:r w:rsidR="00E45074">
        <w:rPr>
          <w:i w:val="0"/>
          <w:iCs/>
        </w:rPr>
        <w:t>contacts from their peer group who might not have received information from a Grazing Associ</w:t>
      </w:r>
      <w:r w:rsidR="00974985">
        <w:rPr>
          <w:i w:val="0"/>
          <w:iCs/>
        </w:rPr>
        <w:t>ation.</w:t>
      </w:r>
      <w:r w:rsidR="003219F4">
        <w:rPr>
          <w:i w:val="0"/>
          <w:iCs/>
        </w:rPr>
        <w:t xml:space="preserve"> We also included </w:t>
      </w:r>
      <w:r w:rsidR="006171A5">
        <w:rPr>
          <w:i w:val="0"/>
          <w:iCs/>
        </w:rPr>
        <w:t>agency and non-governmental organizations (NGOs) by contacting individuals on organizational websites</w:t>
      </w:r>
      <w:r w:rsidR="00252586">
        <w:rPr>
          <w:i w:val="0"/>
          <w:iCs/>
        </w:rPr>
        <w:t>, also pursuing additional individuals through snowball sampling</w:t>
      </w:r>
      <w:r w:rsidR="006171A5">
        <w:rPr>
          <w:i w:val="0"/>
          <w:iCs/>
        </w:rPr>
        <w:t>.</w:t>
      </w:r>
    </w:p>
    <w:p w:rsidRPr="00090622" w:rsidR="001A25F3" w:rsidP="00080BF1" w:rsidRDefault="000634B4" w14:paraId="03813D57" w14:textId="61F3D96D">
      <w:pPr>
        <w:pStyle w:val="MDPI22heading2"/>
        <w:tabs>
          <w:tab w:val="left" w:pos="2610"/>
        </w:tabs>
        <w:spacing w:before="240"/>
        <w:rPr>
          <w:i w:val="0"/>
          <w:iCs/>
        </w:rPr>
      </w:pPr>
      <w:r>
        <w:rPr>
          <w:i w:val="0"/>
          <w:iCs/>
        </w:rPr>
        <w:t xml:space="preserve">Conducted over the telephone or Internet video calls, audio from the interviews were </w:t>
      </w:r>
      <w:r w:rsidR="00F20362">
        <w:rPr>
          <w:i w:val="0"/>
          <w:iCs/>
        </w:rPr>
        <w:t xml:space="preserve">recorded using Microsoft Windows voice recorder, transcribed to text, and </w:t>
      </w:r>
      <w:r w:rsidR="006F40DD">
        <w:rPr>
          <w:i w:val="0"/>
          <w:iCs/>
        </w:rPr>
        <w:t xml:space="preserve">coded to identify emergent themes with the RQDA qualitative data management </w:t>
      </w:r>
      <w:r w:rsidRPr="00815ED6" w:rsidR="006F40DD">
        <w:rPr>
          <w:i w:val="0"/>
          <w:iCs/>
        </w:rPr>
        <w:t>package</w:t>
      </w:r>
      <w:r w:rsidRPr="00815ED6" w:rsidR="004B13A6">
        <w:rPr>
          <w:i w:val="0"/>
          <w:iCs/>
        </w:rPr>
        <w:t xml:space="preserve"> </w:t>
      </w:r>
      <w:r w:rsidRPr="00815ED6" w:rsidR="004B13A6">
        <w:rPr>
          <w:i w:val="0"/>
          <w:iCs/>
        </w:rPr>
        <w:fldChar w:fldCharType="begin"/>
      </w:r>
      <w:r w:rsidR="00F80CD7">
        <w:rPr>
          <w:i w:val="0"/>
          <w:iCs/>
        </w:rPr>
        <w:instrText xml:space="preserve"> ADDIN ZOTERO_ITEM CSL_CITATION {"citationID":"ufmVmiOP","properties":{"formattedCitation":"[39]","plainCitation":"[39]","noteIndex":0},"citationItems":[{"id":"INbbVACJ/Q6oV41GV","uris":["http://zotero.org/users/487142/items/3W8H3J7T"],"itemData":{"id":4476,"type":"article-journal","container-title":"R package version","note":"Citation Key: huang2014rqda","title":"Package 'RQDA': R-Based Qualitative Data Analysis","volume":"0.2-3","author":[{"family":"Huang","given":"Ronggui"}],"issued":{"date-parts":[["2014"]]}}}],"schema":"https://github.com/citation-style-language/schema/raw/master/csl-citation.json"} </w:instrText>
      </w:r>
      <w:r w:rsidRPr="00815ED6" w:rsidR="004B13A6">
        <w:rPr>
          <w:i w:val="0"/>
          <w:iCs/>
        </w:rPr>
        <w:fldChar w:fldCharType="separate"/>
      </w:r>
      <w:r w:rsidRPr="00F80CD7" w:rsidR="00F80CD7">
        <w:t>[39]</w:t>
      </w:r>
      <w:r w:rsidRPr="00815ED6" w:rsidR="004B13A6">
        <w:rPr>
          <w:i w:val="0"/>
          <w:iCs/>
        </w:rPr>
        <w:fldChar w:fldCharType="end"/>
      </w:r>
      <w:r w:rsidR="004B13A6">
        <w:rPr>
          <w:i w:val="0"/>
          <w:iCs/>
        </w:rPr>
        <w:t xml:space="preserve"> for the </w:t>
      </w:r>
      <w:r w:rsidRPr="000F4CBC" w:rsidR="004B13A6">
        <w:rPr>
          <w:rFonts w:ascii="Arial" w:hAnsi="Arial" w:cs="Arial"/>
          <w:i w:val="0"/>
          <w:iCs/>
        </w:rPr>
        <w:t>R</w:t>
      </w:r>
      <w:r w:rsidR="004B13A6">
        <w:rPr>
          <w:i w:val="0"/>
          <w:iCs/>
        </w:rPr>
        <w:t xml:space="preserve"> statistical environment </w:t>
      </w:r>
      <w:r w:rsidRPr="00555F41" w:rsidR="004B13A6">
        <w:rPr>
          <w:i w:val="0"/>
          <w:iCs/>
        </w:rPr>
        <w:fldChar w:fldCharType="begin"/>
      </w:r>
      <w:r w:rsidR="00F80CD7">
        <w:rPr>
          <w:i w:val="0"/>
          <w:iCs/>
        </w:rPr>
        <w:instrText xml:space="preserve"> ADDIN ZOTERO_ITEM CSL_CITATION {"citationID":"2q360X4t","properties":{"formattedCitation":"[40]","plainCitation":"[40]","noteIndex":0},"citationItems":[{"id":"INbbVACJ/dvpp8biw","uris":["http://zotero.org/users/487142/items/KU3QNVMF"],"itemData":{"id":20041,"type":"book","event-place":"Vienna,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Pr="00555F41" w:rsidR="004B13A6">
        <w:rPr>
          <w:i w:val="0"/>
          <w:iCs/>
        </w:rPr>
        <w:fldChar w:fldCharType="separate"/>
      </w:r>
      <w:r w:rsidRPr="00F80CD7" w:rsidR="00F80CD7">
        <w:t>[40]</w:t>
      </w:r>
      <w:r w:rsidRPr="00555F41" w:rsidR="004B13A6">
        <w:rPr>
          <w:i w:val="0"/>
          <w:iCs/>
        </w:rPr>
        <w:fldChar w:fldCharType="end"/>
      </w:r>
      <w:r w:rsidR="000F4CBC">
        <w:rPr>
          <w:i w:val="0"/>
          <w:iCs/>
        </w:rPr>
        <w:t>.</w:t>
      </w:r>
      <w:r w:rsidR="000D1F1B">
        <w:rPr>
          <w:i w:val="0"/>
          <w:iCs/>
        </w:rPr>
        <w:t xml:space="preserve"> </w:t>
      </w:r>
      <w:r w:rsidR="00482D5F">
        <w:rPr>
          <w:i w:val="0"/>
          <w:iCs/>
        </w:rPr>
        <w:t xml:space="preserve">Using the emergent themes to </w:t>
      </w:r>
      <w:r w:rsidR="00934B10">
        <w:rPr>
          <w:i w:val="0"/>
          <w:iCs/>
        </w:rPr>
        <w:t>focus on</w:t>
      </w:r>
      <w:r w:rsidR="00482D5F">
        <w:rPr>
          <w:i w:val="0"/>
          <w:iCs/>
        </w:rPr>
        <w:t xml:space="preserve"> key dimensions of known </w:t>
      </w:r>
      <w:r w:rsidR="009758E5">
        <w:rPr>
          <w:i w:val="0"/>
          <w:iCs/>
        </w:rPr>
        <w:t xml:space="preserve">human dimensions of prescribed fire management in the Great Plains in </w:t>
      </w:r>
      <w:r w:rsidRPr="00815ED6" w:rsidR="009758E5">
        <w:rPr>
          <w:i w:val="0"/>
          <w:iCs/>
        </w:rPr>
        <w:t xml:space="preserve">general </w:t>
      </w:r>
      <w:r w:rsidRPr="00815ED6" w:rsidR="009758E5">
        <w:rPr>
          <w:i w:val="0"/>
          <w:iCs/>
        </w:rPr>
        <w:fldChar w:fldCharType="begin"/>
      </w:r>
      <w:r w:rsidR="00F80CD7">
        <w:rPr>
          <w:i w:val="0"/>
          <w:iCs/>
        </w:rPr>
        <w:instrText xml:space="preserve"> ADDIN ZOTERO_ITEM CSL_CITATION {"citationID":"7rZa6R1o","properties":{"formattedCitation":"[10,41]","plainCitation":"[10,41]","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id":"INbbVACJ/2o6g3mGI","uris":["http://zotero.org/users/487142/items/PN5UVXK2"],"itemData":{"id":21648,"type":"article-journal","container-title":"Land","DOI":"10.3390/land11091524","ISSN":"2073-445X","issue":"9","journalAbbreviation":"Land","note":"publisher: MDPI","page":"1524","title":"Barriers to prescribed fire in the US Great Plains, Part II: Critical review of presently used and potentially expandable solutions","volume":"11","author":[{"family":"Clark","given":"Autumn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Pr="00815ED6" w:rsidR="009758E5">
        <w:rPr>
          <w:i w:val="0"/>
          <w:iCs/>
        </w:rPr>
        <w:fldChar w:fldCharType="separate"/>
      </w:r>
      <w:r w:rsidRPr="00F80CD7" w:rsidR="00F80CD7">
        <w:t>[10,41]</w:t>
      </w:r>
      <w:r w:rsidRPr="00815ED6" w:rsidR="009758E5">
        <w:rPr>
          <w:i w:val="0"/>
          <w:iCs/>
        </w:rPr>
        <w:fldChar w:fldCharType="end"/>
      </w:r>
      <w:r w:rsidRPr="00815ED6" w:rsidR="00934B10">
        <w:rPr>
          <w:i w:val="0"/>
          <w:iCs/>
        </w:rPr>
        <w:t>, we</w:t>
      </w:r>
      <w:r w:rsidR="00934B10">
        <w:rPr>
          <w:i w:val="0"/>
          <w:iCs/>
        </w:rPr>
        <w:t xml:space="preserve"> developed</w:t>
      </w:r>
      <w:r w:rsidR="00555F41">
        <w:rPr>
          <w:i w:val="0"/>
          <w:iCs/>
        </w:rPr>
        <w:t xml:space="preserve"> a survey specific to the Northern Great Plains</w:t>
      </w:r>
      <w:r w:rsidR="00934B10">
        <w:rPr>
          <w:i w:val="0"/>
          <w:iCs/>
        </w:rPr>
        <w:t xml:space="preserve"> </w:t>
      </w:r>
      <w:r w:rsidR="00555F41">
        <w:rPr>
          <w:i w:val="0"/>
          <w:iCs/>
        </w:rPr>
        <w:t>for</w:t>
      </w:r>
      <w:r w:rsidR="00934B10">
        <w:rPr>
          <w:i w:val="0"/>
          <w:iCs/>
        </w:rPr>
        <w:t xml:space="preserve"> </w:t>
      </w:r>
      <w:r w:rsidR="00F84467">
        <w:rPr>
          <w:i w:val="0"/>
          <w:iCs/>
        </w:rPr>
        <w:t>distribut</w:t>
      </w:r>
      <w:r w:rsidR="00555F41">
        <w:rPr>
          <w:i w:val="0"/>
          <w:iCs/>
        </w:rPr>
        <w:t>ion</w:t>
      </w:r>
      <w:r w:rsidR="00F84467">
        <w:rPr>
          <w:i w:val="0"/>
          <w:iCs/>
        </w:rPr>
        <w:t xml:space="preserve"> to agricultural </w:t>
      </w:r>
      <w:r w:rsidR="00B75CB1">
        <w:rPr>
          <w:i w:val="0"/>
          <w:iCs/>
        </w:rPr>
        <w:t xml:space="preserve">landowners </w:t>
      </w:r>
      <w:r w:rsidR="00F84467">
        <w:rPr>
          <w:i w:val="0"/>
          <w:iCs/>
        </w:rPr>
        <w:t xml:space="preserve">in counties </w:t>
      </w:r>
      <w:r w:rsidR="001A25F3">
        <w:rPr>
          <w:i w:val="0"/>
          <w:iCs/>
        </w:rPr>
        <w:t>including or adjacent to</w:t>
      </w:r>
      <w:r w:rsidR="00B75CB1">
        <w:rPr>
          <w:i w:val="0"/>
          <w:iCs/>
        </w:rPr>
        <w:t xml:space="preserve"> USFS National Grasslands</w:t>
      </w:r>
      <w:r w:rsidR="001A25F3">
        <w:rPr>
          <w:i w:val="0"/>
          <w:iCs/>
        </w:rPr>
        <w:t xml:space="preserve"> in North and South Dakota.</w:t>
      </w:r>
      <w:r w:rsidR="000E44B0">
        <w:rPr>
          <w:i w:val="0"/>
          <w:iCs/>
        </w:rPr>
        <w:t xml:space="preserve"> </w:t>
      </w:r>
      <w:r w:rsidR="00DD1413">
        <w:rPr>
          <w:i w:val="0"/>
          <w:iCs/>
        </w:rPr>
        <w:t xml:space="preserve">Survey administration followed the basic Dillman </w:t>
      </w:r>
      <w:r w:rsidRPr="00815ED6" w:rsidR="00DD1413">
        <w:rPr>
          <w:i w:val="0"/>
          <w:iCs/>
        </w:rPr>
        <w:t xml:space="preserve">protocol </w:t>
      </w:r>
      <w:r w:rsidRPr="00815ED6" w:rsidR="00DD1413">
        <w:rPr>
          <w:i w:val="0"/>
          <w:iCs/>
        </w:rPr>
        <w:fldChar w:fldCharType="begin"/>
      </w:r>
      <w:r w:rsidR="00F80CD7">
        <w:rPr>
          <w:i w:val="0"/>
          <w:iCs/>
        </w:rPr>
        <w:instrText xml:space="preserve"> ADDIN ZOTERO_ITEM CSL_CITATION {"citationID":"Kbxvhd3Y","properties":{"formattedCitation":"[42]","plainCitation":"[42]","noteIndex":0},"citationItems":[{"id":3535,"uris":["http://zotero.org/groups/303421/items/4S3V3WTA"],"itemData":{"id":3535,"type":"book","ISBN":"1-118-04463-0","publisher":"John Wiley &amp; Sons","title":"Mail and Internet surveys: The tailored design method--2007 Update with new Internet, visual, and mixed-mode guide","author":[{"family":"Dillman","given":"Don A"}],"issued":{"date-parts":[["2011"]]}}}],"schema":"https://github.com/citation-style-language/schema/raw/master/csl-citation.json"} </w:instrText>
      </w:r>
      <w:r w:rsidRPr="00815ED6" w:rsidR="00DD1413">
        <w:rPr>
          <w:i w:val="0"/>
          <w:iCs/>
        </w:rPr>
        <w:fldChar w:fldCharType="separate"/>
      </w:r>
      <w:r w:rsidRPr="00F80CD7" w:rsidR="00F80CD7">
        <w:t>[42]</w:t>
      </w:r>
      <w:r w:rsidRPr="00815ED6" w:rsidR="00DD1413">
        <w:rPr>
          <w:i w:val="0"/>
          <w:iCs/>
        </w:rPr>
        <w:fldChar w:fldCharType="end"/>
      </w:r>
      <w:r w:rsidRPr="00815ED6" w:rsidR="00BB7E2A">
        <w:rPr>
          <w:i w:val="0"/>
          <w:iCs/>
        </w:rPr>
        <w:t xml:space="preserve"> consisting</w:t>
      </w:r>
      <w:r w:rsidR="00BB7E2A">
        <w:rPr>
          <w:i w:val="0"/>
          <w:iCs/>
        </w:rPr>
        <w:t xml:space="preserve"> of introductory postcards, the survey instrument, a reminder postcard for </w:t>
      </w:r>
      <w:r w:rsidR="00F55EC6">
        <w:rPr>
          <w:i w:val="0"/>
          <w:iCs/>
        </w:rPr>
        <w:t xml:space="preserve">unreturned surveys, and a final abbreviated survey designed to </w:t>
      </w:r>
      <w:r w:rsidR="005E0723">
        <w:rPr>
          <w:i w:val="0"/>
          <w:iCs/>
        </w:rPr>
        <w:t xml:space="preserve">assess potential nonresponse bias. </w:t>
      </w:r>
    </w:p>
    <w:p w:rsidR="00B25CD6" w:rsidP="00080BF1" w:rsidRDefault="00B25CD6" w14:paraId="7D89DB9A" w14:textId="77777777">
      <w:pPr>
        <w:pStyle w:val="MDPI23heading3"/>
        <w:tabs>
          <w:tab w:val="left" w:pos="2610"/>
        </w:tabs>
      </w:pPr>
    </w:p>
    <w:p w:rsidR="00134CC2" w:rsidP="00080BF1" w:rsidRDefault="009718C8" w14:paraId="573A9E52" w14:textId="549BF16E">
      <w:pPr>
        <w:pStyle w:val="MDPI23heading3"/>
        <w:tabs>
          <w:tab w:val="left" w:pos="2610"/>
        </w:tabs>
      </w:pPr>
      <w:r>
        <w:t xml:space="preserve">2.1.1. </w:t>
      </w:r>
      <w:r w:rsidR="00E2367D">
        <w:t>Study area</w:t>
      </w:r>
      <w:r w:rsidR="000239CA">
        <w:t xml:space="preserve"> &amp; </w:t>
      </w:r>
      <w:r w:rsidR="00B25CD6">
        <w:t>participants</w:t>
      </w:r>
      <w:r w:rsidR="00E2367D">
        <w:t xml:space="preserve"> </w:t>
      </w:r>
    </w:p>
    <w:p w:rsidR="00C168C3" w:rsidP="00080BF1" w:rsidRDefault="00943A3D" w14:paraId="4DC61A17" w14:textId="29545147">
      <w:pPr>
        <w:pStyle w:val="MDPI23heading3"/>
        <w:tabs>
          <w:tab w:val="left" w:pos="2610"/>
        </w:tabs>
      </w:pPr>
      <w:r>
        <w:t>The survey was distributed to landowners in 18 counties—1</w:t>
      </w:r>
      <w:r w:rsidR="00483FDF">
        <w:t>3</w:t>
      </w:r>
      <w:r>
        <w:t xml:space="preserve"> in North Dakota and</w:t>
      </w:r>
      <w:r w:rsidR="00483FDF">
        <w:t xml:space="preserve"> 5 in South Dakota—that include or are adjacent to </w:t>
      </w:r>
      <w:r w:rsidR="00AB2B49">
        <w:t>management units of the USFS Dakota Prairies National Grasslands.</w:t>
      </w:r>
      <w:r w:rsidR="00920E20">
        <w:t xml:space="preserve"> </w:t>
      </w:r>
      <w:r w:rsidR="00073847">
        <w:t>Focal counties,</w:t>
      </w:r>
      <w:r w:rsidR="003A359F">
        <w:t xml:space="preserve"> by </w:t>
      </w:r>
      <w:r w:rsidR="00E041CB">
        <w:t xml:space="preserve">nearest </w:t>
      </w:r>
      <w:r w:rsidR="003A359F">
        <w:t>Grassland</w:t>
      </w:r>
      <w:r w:rsidR="00D2105E">
        <w:t xml:space="preserve">, included: </w:t>
      </w:r>
      <w:r w:rsidR="00DE65B0">
        <w:rPr>
          <w:i/>
          <w:iCs/>
        </w:rPr>
        <w:t>Little Missouri National Grassland</w:t>
      </w:r>
      <w:r w:rsidR="0006338E">
        <w:t>—</w:t>
      </w:r>
      <w:r w:rsidR="004D51E7">
        <w:t>Billings</w:t>
      </w:r>
      <w:r w:rsidR="0006338E">
        <w:t xml:space="preserve">, </w:t>
      </w:r>
      <w:r w:rsidR="00A84331">
        <w:t xml:space="preserve">Golden Valley, </w:t>
      </w:r>
      <w:r w:rsidR="004D51E7">
        <w:t xml:space="preserve">McKenzie, </w:t>
      </w:r>
      <w:r w:rsidR="00F441CD">
        <w:t>Slope,</w:t>
      </w:r>
      <w:r w:rsidR="004D51E7">
        <w:t xml:space="preserve"> </w:t>
      </w:r>
      <w:r w:rsidR="00EC3083">
        <w:t xml:space="preserve">and Hettinger Counties, North Dakota; </w:t>
      </w:r>
      <w:r w:rsidR="00CF7A3B">
        <w:rPr>
          <w:i/>
          <w:iCs/>
        </w:rPr>
        <w:t>Grand River National Grassland</w:t>
      </w:r>
      <w:r w:rsidR="00CF7A3B">
        <w:t>—</w:t>
      </w:r>
      <w:r w:rsidR="005D370B">
        <w:t>Adam</w:t>
      </w:r>
      <w:r w:rsidR="00CA0061">
        <w:t xml:space="preserve">s County, North Dakota; </w:t>
      </w:r>
      <w:r w:rsidR="007D78CC">
        <w:t>Butte,</w:t>
      </w:r>
      <w:r w:rsidR="005B15EA">
        <w:t xml:space="preserve"> Corson</w:t>
      </w:r>
      <w:r w:rsidR="00163FCD">
        <w:t>, Harding, Perkins, and Ziebac</w:t>
      </w:r>
      <w:r w:rsidR="0015558B">
        <w:t xml:space="preserve">h Counties, South Dakota; </w:t>
      </w:r>
      <w:r w:rsidR="0015558B">
        <w:rPr>
          <w:i/>
          <w:iCs/>
        </w:rPr>
        <w:t>Cedar River National Grassland</w:t>
      </w:r>
      <w:r w:rsidR="0015558B">
        <w:t>—</w:t>
      </w:r>
      <w:r w:rsidR="00E427A8">
        <w:t xml:space="preserve">Grant, Morton, and Sioux Counties, </w:t>
      </w:r>
      <w:r w:rsidR="001F4ECF">
        <w:t xml:space="preserve">North Dakota; and </w:t>
      </w:r>
      <w:r w:rsidR="001F4ECF">
        <w:rPr>
          <w:i/>
          <w:iCs/>
        </w:rPr>
        <w:t>Sheyenne National Grassland</w:t>
      </w:r>
      <w:r w:rsidR="001F4ECF">
        <w:t>—</w:t>
      </w:r>
      <w:r w:rsidR="00E50415">
        <w:t xml:space="preserve">Cass, </w:t>
      </w:r>
      <w:r w:rsidR="00CA0CF8">
        <w:t xml:space="preserve">Ransom, Richland, and Sargent Counties, North Dakota. </w:t>
      </w:r>
    </w:p>
    <w:p w:rsidR="007D6E39" w:rsidP="00080BF1" w:rsidRDefault="001F4400" w14:paraId="41B56428" w14:textId="45A7A271">
      <w:pPr>
        <w:pStyle w:val="MDPI23heading3"/>
        <w:tabs>
          <w:tab w:val="left" w:pos="2610"/>
        </w:tabs>
      </w:pPr>
      <w:r w:rsidR="001F4400">
        <w:rPr/>
        <w:t>Participants were</w:t>
      </w:r>
      <w:r w:rsidR="00413BAE">
        <w:rPr/>
        <w:t xml:space="preserve"> primarily</w:t>
      </w:r>
      <w:r w:rsidR="001F4400">
        <w:rPr/>
        <w:t xml:space="preserve"> </w:t>
      </w:r>
      <w:r w:rsidR="001F4400">
        <w:rPr/>
        <w:t>identified</w:t>
      </w:r>
      <w:r w:rsidR="001F4400">
        <w:rPr/>
        <w:t>—and addresses obtained—through a Freedom of Information Act request</w:t>
      </w:r>
      <w:r w:rsidR="00413BAE">
        <w:rPr/>
        <w:t xml:space="preserve"> to the USDA Farm Service Administration based on</w:t>
      </w:r>
      <w:r w:rsidR="00AF0632">
        <w:rPr/>
        <w:t xml:space="preserve"> records of </w:t>
      </w:r>
      <w:r w:rsidR="009F5D66">
        <w:rPr/>
        <w:t xml:space="preserve">pasture and rangeland ownership within each county. </w:t>
      </w:r>
      <w:r w:rsidR="009F5D66">
        <w:rPr/>
        <w:t>Additional</w:t>
      </w:r>
      <w:r w:rsidR="009F5D66">
        <w:rPr/>
        <w:t xml:space="preserve"> information was provided on a case-by-case basis by individual </w:t>
      </w:r>
      <w:r w:rsidR="00462EED">
        <w:rPr/>
        <w:t>county FSA offices.</w:t>
      </w:r>
      <w:r w:rsidR="004F3012">
        <w:rPr/>
        <w:t xml:space="preserve"> </w:t>
      </w:r>
      <w:r w:rsidR="00864E65">
        <w:rPr/>
        <w:t>Approximately 7</w:t>
      </w:r>
      <w:r w:rsidR="00CD1C51">
        <w:rPr/>
        <w:t>5</w:t>
      </w:r>
      <w:r w:rsidR="00864E65">
        <w:rPr/>
        <w:t xml:space="preserve"> surveys were mailed to</w:t>
      </w:r>
      <w:r w:rsidR="003F4F41">
        <w:rPr/>
        <w:t xml:space="preserve"> </w:t>
      </w:r>
      <w:r w:rsidR="39D25FDD">
        <w:rPr/>
        <w:t>randomly drawn</w:t>
      </w:r>
      <w:r w:rsidR="003F4F41">
        <w:rPr/>
        <w:t xml:space="preserve"> addresses </w:t>
      </w:r>
      <w:r w:rsidR="00DC2A6A">
        <w:rPr/>
        <w:t xml:space="preserve">from each </w:t>
      </w:r>
      <w:r w:rsidR="00DB1A6F">
        <w:rPr/>
        <w:t>of the 18 counties</w:t>
      </w:r>
      <w:r w:rsidR="00864E65">
        <w:rPr/>
        <w:t>, for a total of 1</w:t>
      </w:r>
      <w:r w:rsidR="00CD1C51">
        <w:rPr/>
        <w:t>350</w:t>
      </w:r>
      <w:r w:rsidR="00864E65">
        <w:rPr/>
        <w:t xml:space="preserve"> mailed surveys</w:t>
      </w:r>
      <w:r w:rsidR="00613002">
        <w:rPr/>
        <w:t xml:space="preserve"> and a response rate of 18% following 247</w:t>
      </w:r>
      <w:r w:rsidR="345124BA">
        <w:rPr/>
        <w:t xml:space="preserve"> </w:t>
      </w:r>
      <w:r w:rsidR="00613002">
        <w:rPr/>
        <w:t>surveys</w:t>
      </w:r>
      <w:r w:rsidR="005325C7">
        <w:rPr/>
        <w:t xml:space="preserve"> returned as</w:t>
      </w:r>
      <w:r w:rsidR="00584CFC">
        <w:rPr/>
        <w:t xml:space="preserve"> undeliverable</w:t>
      </w:r>
      <w:r w:rsidR="00613002">
        <w:rPr/>
        <w:t>.</w:t>
      </w:r>
      <w:r w:rsidR="00DB1A6F">
        <w:rPr/>
        <w:t xml:space="preserve"> </w:t>
      </w:r>
    </w:p>
    <w:p w:rsidRPr="001F4ECF" w:rsidR="008700CC" w:rsidP="00080BF1" w:rsidRDefault="008700CC" w14:paraId="636E632F" w14:textId="77777777">
      <w:pPr>
        <w:pStyle w:val="MDPI23heading3"/>
        <w:tabs>
          <w:tab w:val="left" w:pos="2610"/>
        </w:tabs>
      </w:pPr>
    </w:p>
    <w:p w:rsidR="009718C8" w:rsidP="00080BF1" w:rsidRDefault="00134CC2" w14:paraId="588E7E6E" w14:textId="0CC4D34F">
      <w:pPr>
        <w:pStyle w:val="MDPI23heading3"/>
        <w:tabs>
          <w:tab w:val="left" w:pos="2610"/>
        </w:tabs>
      </w:pPr>
      <w:r>
        <w:t xml:space="preserve">2.1.2. </w:t>
      </w:r>
      <w:r w:rsidR="000239CA">
        <w:t>The survey instrument</w:t>
      </w:r>
    </w:p>
    <w:p w:rsidR="00996679" w:rsidP="00080BF1" w:rsidRDefault="00996679" w14:paraId="320EC581" w14:textId="1398E34D">
      <w:pPr>
        <w:pStyle w:val="MDPI23heading3"/>
        <w:tabs>
          <w:tab w:val="left" w:pos="2610"/>
        </w:tabs>
      </w:pPr>
      <w:r>
        <w:t xml:space="preserve">Questions in the survey </w:t>
      </w:r>
      <w:r w:rsidR="00AF1B75">
        <w:t>consisted</w:t>
      </w:r>
      <w:r>
        <w:t xml:space="preserve"> principally</w:t>
      </w:r>
      <w:r w:rsidR="00AF1B75">
        <w:t xml:space="preserve"> of a five-point Likert scale format in which respondents were asked to indicate the degree to which</w:t>
      </w:r>
      <w:r w:rsidR="00097C1F">
        <w:t xml:space="preserve"> they agreed or disagreed with a series of statements. </w:t>
      </w:r>
      <w:r w:rsidR="00825B8F">
        <w:t xml:space="preserve">The instrument also included several </w:t>
      </w:r>
      <w:r w:rsidR="00731FA3">
        <w:t xml:space="preserve">questions designed to better understand the </w:t>
      </w:r>
      <w:r w:rsidR="002F0176">
        <w:t xml:space="preserve">demographic and </w:t>
      </w:r>
      <w:r w:rsidR="00731FA3">
        <w:t>geographic</w:t>
      </w:r>
      <w:r w:rsidR="002F0176">
        <w:t xml:space="preserve"> distribution of respondents. </w:t>
      </w:r>
    </w:p>
    <w:p w:rsidR="00847D50" w:rsidP="00080BF1" w:rsidRDefault="002F0176" w14:paraId="4C0C60E4" w14:textId="7D417EEC">
      <w:pPr>
        <w:pStyle w:val="MDPI23heading3"/>
        <w:tabs>
          <w:tab w:val="left" w:pos="2610"/>
        </w:tabs>
      </w:pPr>
      <w:r>
        <w:t>Questions were organized around the following themes:</w:t>
      </w:r>
      <w:r w:rsidR="00996679">
        <w:tab/>
      </w:r>
    </w:p>
    <w:p w:rsidR="00847D50" w:rsidP="00080BF1" w:rsidRDefault="00847D50" w14:paraId="3EDA354A" w14:textId="4381FD10">
      <w:pPr>
        <w:pStyle w:val="MDPI23heading3"/>
        <w:tabs>
          <w:tab w:val="left" w:pos="2610"/>
        </w:tabs>
      </w:pPr>
      <w:r w:rsidRPr="00847D50">
        <w:rPr>
          <w:i/>
          <w:iCs/>
        </w:rPr>
        <w:t xml:space="preserve">Agency </w:t>
      </w:r>
      <w:proofErr w:type="gramStart"/>
      <w:r w:rsidRPr="00847D50">
        <w:rPr>
          <w:i/>
          <w:iCs/>
        </w:rPr>
        <w:t>relationships</w:t>
      </w:r>
      <w:r>
        <w:t>.—</w:t>
      </w:r>
      <w:proofErr w:type="gramEnd"/>
      <w:r>
        <w:t xml:space="preserve">The survey asked participants to assess their use of, and trust in, resources provided by a number of institutions known to interact with landowners and managers in North Dakota. </w:t>
      </w:r>
      <w:r w:rsidRPr="00CA4ABE">
        <w:rPr>
          <w:i/>
          <w:iCs/>
        </w:rPr>
        <w:t>Federal agencies</w:t>
      </w:r>
      <w:r>
        <w:t xml:space="preserve"> included the United States Department of Agriculture (USDA) Agricultural Research Service (ARS), Forest Service, and Natural Resource Conservation Service (NRCS); United States Department of Interior Bureau of Land Management (BLM) and Fish and Wildlife Service (USFWS). One s</w:t>
      </w:r>
      <w:r w:rsidRPr="00CA4ABE">
        <w:rPr>
          <w:i/>
          <w:iCs/>
        </w:rPr>
        <w:t>tate agenc</w:t>
      </w:r>
      <w:r>
        <w:rPr>
          <w:i/>
          <w:iCs/>
        </w:rPr>
        <w:t>y</w:t>
      </w:r>
      <w:r>
        <w:t xml:space="preserve"> consisted of North Dakota State Game and Fish Department (ND G&amp;F). Non-governmental organizations included the Audubon Society, Pheasants Forever, and The Nature Conservancy (TNC). </w:t>
      </w:r>
      <w:r w:rsidR="00C717E2">
        <w:t xml:space="preserve">Respondents were questioned about each source in </w:t>
      </w:r>
      <w:r w:rsidR="00C73AAE">
        <w:t xml:space="preserve">general terms of natural resource management, and with respect to prescribed fire, specifically. </w:t>
      </w:r>
    </w:p>
    <w:p w:rsidRPr="00D2317F" w:rsidR="00D2317F" w:rsidP="00080BF1" w:rsidRDefault="00D2317F" w14:paraId="584A1FFE" w14:textId="4A64EA77">
      <w:pPr>
        <w:pStyle w:val="MDPI23heading3"/>
        <w:tabs>
          <w:tab w:val="left" w:pos="2610"/>
        </w:tabs>
      </w:pPr>
      <w:r>
        <w:rPr>
          <w:i/>
          <w:iCs/>
        </w:rPr>
        <w:t xml:space="preserve">Management </w:t>
      </w:r>
      <w:proofErr w:type="spellStart"/>
      <w:proofErr w:type="gramStart"/>
      <w:r>
        <w:rPr>
          <w:i/>
          <w:iCs/>
        </w:rPr>
        <w:t>decisionmaking</w:t>
      </w:r>
      <w:proofErr w:type="spellEnd"/>
      <w:r>
        <w:t>.—</w:t>
      </w:r>
      <w:proofErr w:type="gramEnd"/>
      <w:r w:rsidR="00970EA6">
        <w:t>Respondents were asked to identify which environmental concerns were important to them, and</w:t>
      </w:r>
      <w:r w:rsidR="0031015A">
        <w:t xml:space="preserve"> what drives their </w:t>
      </w:r>
      <w:proofErr w:type="spellStart"/>
      <w:r w:rsidR="0031015A">
        <w:t>decisionmaking</w:t>
      </w:r>
      <w:proofErr w:type="spellEnd"/>
      <w:r w:rsidR="0031015A">
        <w:t xml:space="preserve"> with respect to rangeland management. Potential environmental concerns included plant diversity, </w:t>
      </w:r>
      <w:r w:rsidR="00AD07CF">
        <w:t>control of encroaching or invading woody plants, grassland/prairie restoration, wildlife habitat protection, invasive plant species control, and wildfire risk reduction.</w:t>
      </w:r>
      <w:r w:rsidR="00117EA9">
        <w:t xml:space="preserve"> </w:t>
      </w:r>
      <w:r w:rsidR="00BA6B5E">
        <w:t xml:space="preserve">Considerations for management </w:t>
      </w:r>
      <w:proofErr w:type="spellStart"/>
      <w:r w:rsidR="00BA6B5E">
        <w:t>decisionmaking</w:t>
      </w:r>
      <w:proofErr w:type="spellEnd"/>
      <w:r w:rsidR="00BA6B5E">
        <w:t xml:space="preserve"> included being a good steward, the teachings of previous generations in their family/community, professional advice, scientific research and/or University publications, and management decisions/attitudes of neighbors. </w:t>
      </w:r>
    </w:p>
    <w:p w:rsidR="008700CC" w:rsidP="00080BF1" w:rsidRDefault="003166EA" w14:paraId="6115040B" w14:textId="426AB7CC">
      <w:pPr>
        <w:pStyle w:val="MDPI23heading3"/>
        <w:tabs>
          <w:tab w:val="left" w:pos="2610"/>
        </w:tabs>
      </w:pPr>
      <w:r w:rsidRPr="00600236">
        <w:rPr>
          <w:i/>
          <w:iCs/>
        </w:rPr>
        <w:t xml:space="preserve">Attitudes </w:t>
      </w:r>
      <w:r w:rsidRPr="00600236" w:rsidR="00C6753F">
        <w:rPr>
          <w:i/>
          <w:iCs/>
        </w:rPr>
        <w:t xml:space="preserve">towards public </w:t>
      </w:r>
      <w:proofErr w:type="spellStart"/>
      <w:proofErr w:type="gramStart"/>
      <w:r w:rsidRPr="00600236" w:rsidR="00C6753F">
        <w:rPr>
          <w:i/>
          <w:iCs/>
        </w:rPr>
        <w:t>grazinglands</w:t>
      </w:r>
      <w:proofErr w:type="spellEnd"/>
      <w:r w:rsidR="00C6753F">
        <w:t>.—</w:t>
      </w:r>
      <w:proofErr w:type="gramEnd"/>
      <w:r w:rsidR="00C6753F">
        <w:t>As the target community for the survey was</w:t>
      </w:r>
      <w:r w:rsidR="00600236">
        <w:t xml:space="preserve"> ranchers likely to lease public </w:t>
      </w:r>
      <w:proofErr w:type="spellStart"/>
      <w:r w:rsidR="00600236">
        <w:t>grazingland</w:t>
      </w:r>
      <w:proofErr w:type="spellEnd"/>
      <w:r w:rsidR="00600236">
        <w:t xml:space="preserve"> on the Grasslands as part of their livestock operation, we asked respondents about their</w:t>
      </w:r>
      <w:r w:rsidR="00563808">
        <w:t xml:space="preserve"> attitudes regarding management of public </w:t>
      </w:r>
      <w:proofErr w:type="spellStart"/>
      <w:r w:rsidR="00563808">
        <w:t>grazinglands</w:t>
      </w:r>
      <w:proofErr w:type="spellEnd"/>
      <w:r w:rsidR="00563808">
        <w:t>, and their own additional uses of these</w:t>
      </w:r>
      <w:r w:rsidR="00535542">
        <w:t xml:space="preserve"> Federal lands managed specifically </w:t>
      </w:r>
      <w:r w:rsidR="00535542">
        <w:t xml:space="preserve">for multiple use, including recreation. </w:t>
      </w:r>
      <w:r w:rsidR="00553C1E">
        <w:t xml:space="preserve">Respondents were asked to identify the degree to which they felt public </w:t>
      </w:r>
      <w:proofErr w:type="spellStart"/>
      <w:r w:rsidR="00553C1E">
        <w:t>grazingland</w:t>
      </w:r>
      <w:proofErr w:type="spellEnd"/>
      <w:r w:rsidR="00553C1E">
        <w:t xml:space="preserve"> </w:t>
      </w:r>
      <w:r w:rsidR="007E460D">
        <w:t>administrators</w:t>
      </w:r>
      <w:r w:rsidR="00553C1E">
        <w:t xml:space="preserve"> do a good job in management, whether administrators</w:t>
      </w:r>
      <w:r w:rsidR="007E460D">
        <w:t xml:space="preserve"> should use the best available science, whether administrators should manage to meet user expectations, whether there is an appropriate amount of prescribed fire on public </w:t>
      </w:r>
      <w:proofErr w:type="spellStart"/>
      <w:r w:rsidR="007E460D">
        <w:t>grazingland</w:t>
      </w:r>
      <w:proofErr w:type="spellEnd"/>
      <w:r w:rsidR="007E460D">
        <w:t xml:space="preserve">, and whether there should be more prescribed fire in public </w:t>
      </w:r>
      <w:proofErr w:type="spellStart"/>
      <w:r w:rsidR="007E460D">
        <w:t>grazingland</w:t>
      </w:r>
      <w:proofErr w:type="spellEnd"/>
      <w:r w:rsidR="007E460D">
        <w:t xml:space="preserve"> management. Participants were also asked to </w:t>
      </w:r>
      <w:r w:rsidR="00DB3380">
        <w:t xml:space="preserve">describe whether they or their families also use National Grasslands for walking/hiking, hunting, bird watching, horseback riding, mountain biking, or camping. </w:t>
      </w:r>
    </w:p>
    <w:p w:rsidRPr="002B63D7" w:rsidR="002B63D7" w:rsidP="00080BF1" w:rsidRDefault="002B63D7" w14:paraId="2141E00D" w14:textId="12837706">
      <w:pPr>
        <w:pStyle w:val="MDPI23heading3"/>
        <w:tabs>
          <w:tab w:val="left" w:pos="2610"/>
        </w:tabs>
      </w:pPr>
      <w:r>
        <w:rPr>
          <w:i/>
          <w:iCs/>
        </w:rPr>
        <w:t xml:space="preserve">Attitudes towards prescribed </w:t>
      </w:r>
      <w:proofErr w:type="gramStart"/>
      <w:r>
        <w:rPr>
          <w:i/>
          <w:iCs/>
        </w:rPr>
        <w:t>fire</w:t>
      </w:r>
      <w:r>
        <w:t>.—</w:t>
      </w:r>
      <w:proofErr w:type="gramEnd"/>
      <w:r w:rsidR="00B0668C">
        <w:t>Respondents were asked to focus on their perceptions of prescribed fire, firstly in terms of how they perceive prescribed fire to be</w:t>
      </w:r>
      <w:r w:rsidR="00B266FC">
        <w:t xml:space="preserve"> understood by their communities, and secondly in terms of how they personally perceive prescribed fire.</w:t>
      </w:r>
      <w:r w:rsidR="00E421FD">
        <w:t xml:space="preserve"> With respect to community pe</w:t>
      </w:r>
      <w:r w:rsidR="00C539E5">
        <w:t>rceptions, respondents were asked to identify the degree to which members of their community felt fire poses a risk to nearby property</w:t>
      </w:r>
      <w:r w:rsidR="00F84C5B">
        <w:t xml:space="preserve"> and human safety, produces harmful smoke, results in lost forage or soil erosion, or has negative impacts to wildlife. With respect to their personal perceptions, respondents were asked to identify the degree to which they agreed that burning is a poor management practice that shouldn’t be used or whether it can be used in a limited set of circumstances; whether it should be only used by professionals or whether it is a good option for anyone with training</w:t>
      </w:r>
      <w:r w:rsidR="00A3184A">
        <w:t xml:space="preserve">, and whether people should be able to use fire as frequently as they want; whether their management plan includes prescribed fire use, and whether they are prepared to use prescribed fire if they choose to. </w:t>
      </w:r>
    </w:p>
    <w:p w:rsidR="00134CC2" w:rsidP="00080BF1" w:rsidRDefault="00134CC2" w14:paraId="6CD6499B" w14:textId="63C945BA">
      <w:pPr>
        <w:pStyle w:val="MDPI22heading2"/>
        <w:tabs>
          <w:tab w:val="left" w:pos="2610"/>
        </w:tabs>
        <w:spacing w:before="240"/>
      </w:pPr>
      <w:r>
        <w:t>2.2.</w:t>
      </w:r>
      <w:r w:rsidR="00B25CD6">
        <w:t xml:space="preserve"> Survey analysis</w:t>
      </w:r>
      <w:r>
        <w:t xml:space="preserve"> </w:t>
      </w:r>
    </w:p>
    <w:p w:rsidRPr="00F22AA2" w:rsidR="00F22AA2" w:rsidP="00080BF1" w:rsidRDefault="00C72C73" w14:paraId="44B696A4" w14:textId="469B0041">
      <w:pPr>
        <w:pStyle w:val="MDPI22heading2"/>
        <w:tabs>
          <w:tab w:val="left" w:pos="2610"/>
        </w:tabs>
        <w:spacing w:before="240"/>
        <w:rPr>
          <w:i w:val="0"/>
          <w:iCs/>
        </w:rPr>
      </w:pPr>
      <w:r>
        <w:rPr>
          <w:i w:val="0"/>
          <w:iCs/>
        </w:rPr>
        <w:t xml:space="preserve">As all </w:t>
      </w:r>
      <w:r w:rsidR="00901D82">
        <w:rPr>
          <w:i w:val="0"/>
          <w:iCs/>
        </w:rPr>
        <w:t xml:space="preserve">survey questions outside of demographic inquiries were based on five-point Likert scales, all data were analyzed using the </w:t>
      </w:r>
      <w:r w:rsidR="001B583F">
        <w:rPr>
          <w:i w:val="0"/>
          <w:iCs/>
        </w:rPr>
        <w:t>a</w:t>
      </w:r>
      <w:r w:rsidR="00901D82">
        <w:rPr>
          <w:i w:val="0"/>
          <w:iCs/>
        </w:rPr>
        <w:t xml:space="preserve">greement </w:t>
      </w:r>
      <w:r w:rsidR="001B583F">
        <w:rPr>
          <w:i w:val="0"/>
          <w:iCs/>
        </w:rPr>
        <w:t>i</w:t>
      </w:r>
      <w:r w:rsidR="00901D82">
        <w:rPr>
          <w:i w:val="0"/>
          <w:iCs/>
        </w:rPr>
        <w:t xml:space="preserve">ndex employed </w:t>
      </w:r>
      <w:r w:rsidR="00436167">
        <w:rPr>
          <w:i w:val="0"/>
          <w:iCs/>
        </w:rPr>
        <w:t xml:space="preserve">in prior </w:t>
      </w:r>
      <w:r w:rsidR="00397452">
        <w:rPr>
          <w:i w:val="0"/>
          <w:iCs/>
        </w:rPr>
        <w:t>analyses</w:t>
      </w:r>
      <w:r w:rsidR="00436167">
        <w:rPr>
          <w:i w:val="0"/>
          <w:iCs/>
        </w:rPr>
        <w:t xml:space="preserve"> of </w:t>
      </w:r>
      <w:r w:rsidR="00397452">
        <w:rPr>
          <w:i w:val="0"/>
          <w:iCs/>
        </w:rPr>
        <w:t xml:space="preserve">rangeland </w:t>
      </w:r>
      <w:r w:rsidR="00436167">
        <w:rPr>
          <w:i w:val="0"/>
          <w:iCs/>
        </w:rPr>
        <w:t xml:space="preserve">landowner </w:t>
      </w:r>
      <w:r w:rsidRPr="00977B25" w:rsidR="00436167">
        <w:rPr>
          <w:i w:val="0"/>
          <w:iCs/>
        </w:rPr>
        <w:t xml:space="preserve">perceptions </w:t>
      </w:r>
      <w:r w:rsidRPr="00977B25" w:rsidR="00397452">
        <w:rPr>
          <w:i w:val="0"/>
          <w:iCs/>
        </w:rPr>
        <w:fldChar w:fldCharType="begin"/>
      </w:r>
      <w:r w:rsidR="00F80CD7">
        <w:rPr>
          <w:i w:val="0"/>
          <w:iCs/>
        </w:rPr>
        <w:instrText xml:space="preserve"> ADDIN ZOTERO_ITEM CSL_CITATION {"citationID":"eW73F60G","properties":{"formattedCitation":"[36,37,43]","plainCitation":"[36,37,43]","noteIndex":0},"citationItems":[{"id":"INbbVACJ/rj9LpKLp","uris":["http://zotero.org/users/487142/items/93VX366Q"],"itemData":{"id":175,"type":"article-journal","container-title":"Science of The Total Environment","DOI":"10.1016/j.scitotenv.2017.05.122","ISSN":"00489697","language":"en","page":"1993-2018","source":"CrossRef","title":"Reflections on a boom: Perceptions of energy development impacts in the Bakken oil patch inform environmental science &amp; policy priorities","title-short":"Reflections on a boom","volume":"599-600","author":[{"family":"McGranahan","given":"Devan Allen"},{"family":"Fernando","given":"Felix N."},{"family":"Kirkwood","given":"Meghan L.E."}],"issued":{"date-parts":[["2017",12]]}}},{"id":"INbbVACJ/uKe3AfKz","uris":["http://zotero.org/users/487142/items/TWBJV2XE"],"itemData":{"id":180,"type":"article-journal","container-title":"Environmental Management","DOI":"10.1007/s00267-019-01138-x","issue":"3","page":"338-351","title":"Local perceptions of hydraulic fracturing ahead of exploratory drilling in eastern South Africa","volume":"63","author":[{"family":"McGranahan","given":"Devan Allen"},{"family":"Kirkman","given":"Kevin P."}],"issued":{"date-parts":[["2019"]]}}},{"id":"INbbVACJ/LjoXjrpS","uris":["http://zotero.org/users/487142/items/CZMNFKB7"],"itemData":{"id":234,"type":"article-journal","container-title":"Human–Wildlife Interactions","DOI":"10.5070/V427110695","issue":"1","page":"63-78","title":"The Marin County Livestock Protection Program: 15 years in review","volume":"13","author":[{"family":"Larson","given":"Stephanie"},{"family":"Timm","given":"Robert M."},{"family":"McGranahan","given":"Devan Allen"}],"issued":{"date-parts":[["2019"]]}}}],"schema":"https://github.com/citation-style-language/schema/raw/master/csl-citation.json"} </w:instrText>
      </w:r>
      <w:r w:rsidRPr="00977B25" w:rsidR="00397452">
        <w:rPr>
          <w:i w:val="0"/>
          <w:iCs/>
        </w:rPr>
        <w:fldChar w:fldCharType="separate"/>
      </w:r>
      <w:r w:rsidRPr="00F80CD7" w:rsidR="00F80CD7">
        <w:t>[36,37,43]</w:t>
      </w:r>
      <w:r w:rsidRPr="00977B25" w:rsidR="00397452">
        <w:rPr>
          <w:i w:val="0"/>
          <w:iCs/>
        </w:rPr>
        <w:fldChar w:fldCharType="end"/>
      </w:r>
      <w:r w:rsidR="00977B25">
        <w:rPr>
          <w:i w:val="0"/>
          <w:iCs/>
        </w:rPr>
        <w:t xml:space="preserve">. </w:t>
      </w:r>
      <w:r w:rsidR="004D7F82">
        <w:rPr>
          <w:i w:val="0"/>
          <w:iCs/>
        </w:rPr>
        <w:t xml:space="preserve">The </w:t>
      </w:r>
      <w:r w:rsidR="001B583F">
        <w:rPr>
          <w:i w:val="0"/>
          <w:iCs/>
        </w:rPr>
        <w:t xml:space="preserve">agreement index combines into a single measure </w:t>
      </w:r>
      <w:r w:rsidR="00E00F7A">
        <w:rPr>
          <w:i w:val="0"/>
          <w:iCs/>
        </w:rPr>
        <w:t>(a)</w:t>
      </w:r>
      <w:r w:rsidR="001B583F">
        <w:rPr>
          <w:i w:val="0"/>
          <w:iCs/>
        </w:rPr>
        <w:t xml:space="preserve"> </w:t>
      </w:r>
      <w:r w:rsidR="003D0CB9">
        <w:rPr>
          <w:i w:val="0"/>
          <w:iCs/>
        </w:rPr>
        <w:t>the magnitude of the mean response</w:t>
      </w:r>
      <w:r w:rsidR="00790268">
        <w:rPr>
          <w:i w:val="0"/>
          <w:iCs/>
        </w:rPr>
        <w:t xml:space="preserve">, by calculating an effect size on the </w:t>
      </w:r>
      <w:r w:rsidR="003664A0">
        <w:rPr>
          <w:i w:val="0"/>
          <w:iCs/>
        </w:rPr>
        <w:t xml:space="preserve">difference between the distribution of the responses and a null, uniform distribution across response </w:t>
      </w:r>
      <w:r w:rsidRPr="00E26175" w:rsidR="003664A0">
        <w:rPr>
          <w:i w:val="0"/>
          <w:iCs/>
        </w:rPr>
        <w:t>categories</w:t>
      </w:r>
      <w:r w:rsidRPr="00E26175" w:rsidR="00201290">
        <w:rPr>
          <w:i w:val="0"/>
          <w:iCs/>
        </w:rPr>
        <w:t xml:space="preserve"> </w:t>
      </w:r>
      <w:r w:rsidRPr="00E26175" w:rsidR="00201290">
        <w:rPr>
          <w:i w:val="0"/>
          <w:iCs/>
        </w:rPr>
        <w:fldChar w:fldCharType="begin"/>
      </w:r>
      <w:r w:rsidR="00F80CD7">
        <w:rPr>
          <w:i w:val="0"/>
          <w:iCs/>
        </w:rPr>
        <w:instrText xml:space="preserve"> ADDIN ZOTERO_ITEM CSL_CITATION {"citationID":"FaC8GkZw","properties":{"formattedCitation":"[44]","plainCitation":"[44]","noteIndex":0},"citationItems":[{"id":"INbbVACJ/YjBskhEt","uris":["http://zotero.org/users/487142/items/9DW9CR38"],"itemData":{"id":3583,"type":"article-journal","container-title":"R package version","title":"Package 'EMT': exact multinomial test: goodness-of-fit test for discrete multivariate data","volume":"1","author":[{"family":"Menzel","given":"U"}],"issued":{"date-parts":[["2013"]]}}}],"schema":"https://github.com/citation-style-language/schema/raw/master/csl-citation.json"} </w:instrText>
      </w:r>
      <w:r w:rsidRPr="00E26175" w:rsidR="00201290">
        <w:rPr>
          <w:i w:val="0"/>
          <w:iCs/>
        </w:rPr>
        <w:fldChar w:fldCharType="separate"/>
      </w:r>
      <w:r w:rsidRPr="00F80CD7" w:rsidR="00F80CD7">
        <w:t>[44]</w:t>
      </w:r>
      <w:r w:rsidRPr="00E26175" w:rsidR="00201290">
        <w:rPr>
          <w:i w:val="0"/>
          <w:iCs/>
        </w:rPr>
        <w:fldChar w:fldCharType="end"/>
      </w:r>
      <w:r w:rsidRPr="00E26175" w:rsidR="003664A0">
        <w:rPr>
          <w:i w:val="0"/>
          <w:iCs/>
        </w:rPr>
        <w:t>;</w:t>
      </w:r>
      <w:r w:rsidR="003664A0">
        <w:rPr>
          <w:i w:val="0"/>
          <w:iCs/>
        </w:rPr>
        <w:t xml:space="preserve"> and (b) </w:t>
      </w:r>
      <w:r w:rsidR="001B583F">
        <w:rPr>
          <w:i w:val="0"/>
          <w:iCs/>
        </w:rPr>
        <w:t xml:space="preserve">whether the </w:t>
      </w:r>
      <w:r w:rsidR="00CC38AE">
        <w:rPr>
          <w:i w:val="0"/>
          <w:iCs/>
        </w:rPr>
        <w:t xml:space="preserve">observed </w:t>
      </w:r>
      <w:r w:rsidR="008868B9">
        <w:rPr>
          <w:i w:val="0"/>
          <w:iCs/>
        </w:rPr>
        <w:t xml:space="preserve">positive (agreement) </w:t>
      </w:r>
      <w:r w:rsidR="00CC38AE">
        <w:rPr>
          <w:i w:val="0"/>
          <w:iCs/>
        </w:rPr>
        <w:t xml:space="preserve">or </w:t>
      </w:r>
      <w:r w:rsidR="001B583F">
        <w:rPr>
          <w:i w:val="0"/>
          <w:iCs/>
        </w:rPr>
        <w:t xml:space="preserve">negative </w:t>
      </w:r>
      <w:r w:rsidR="008868B9">
        <w:rPr>
          <w:i w:val="0"/>
          <w:iCs/>
        </w:rPr>
        <w:t xml:space="preserve">(disagreement) </w:t>
      </w:r>
      <w:r w:rsidR="001B583F">
        <w:rPr>
          <w:i w:val="0"/>
          <w:iCs/>
        </w:rPr>
        <w:t>trend is significantly different than zero</w:t>
      </w:r>
      <w:r w:rsidR="0002393E">
        <w:rPr>
          <w:i w:val="0"/>
          <w:iCs/>
        </w:rPr>
        <w:t xml:space="preserve"> (ambival</w:t>
      </w:r>
      <w:r w:rsidR="008868B9">
        <w:rPr>
          <w:i w:val="0"/>
          <w:iCs/>
        </w:rPr>
        <w:t>ence)</w:t>
      </w:r>
      <w:r w:rsidR="00E00F7A">
        <w:rPr>
          <w:i w:val="0"/>
          <w:iCs/>
        </w:rPr>
        <w:t xml:space="preserve">, by </w:t>
      </w:r>
      <w:r w:rsidR="00201290">
        <w:rPr>
          <w:i w:val="0"/>
          <w:iCs/>
        </w:rPr>
        <w:t xml:space="preserve">multiplying the </w:t>
      </w:r>
      <w:r w:rsidR="001E750F">
        <w:rPr>
          <w:i w:val="0"/>
          <w:iCs/>
        </w:rPr>
        <w:t xml:space="preserve">above-derived </w:t>
      </w:r>
      <w:r w:rsidR="00201290">
        <w:rPr>
          <w:i w:val="0"/>
          <w:iCs/>
        </w:rPr>
        <w:t>effect size by the mean response</w:t>
      </w:r>
      <w:r w:rsidR="00FD62F8">
        <w:rPr>
          <w:i w:val="0"/>
          <w:iCs/>
        </w:rPr>
        <w:t xml:space="preserve"> </w:t>
      </w:r>
      <w:r w:rsidRPr="00E26175" w:rsidR="00FD62F8">
        <w:rPr>
          <w:i w:val="0"/>
          <w:iCs/>
        </w:rPr>
        <w:fldChar w:fldCharType="begin"/>
      </w:r>
      <w:r w:rsidR="00F80CD7">
        <w:rPr>
          <w:i w:val="0"/>
          <w:iCs/>
        </w:rPr>
        <w:instrText xml:space="preserve"> ADDIN ZOTERO_ITEM CSL_CITATION {"citationID":"i3Sz2SJF","properties":{"formattedCitation":"[45]","plainCitation":"[45]","noteIndex":0},"citationItems":[{"id":"INbbVACJ/6ZkxeuiE","uris":["http://zotero.org/users/487142/items/HQ2PZDTM"],"itemData":{"id":4477,"type":"article-journal","container-title":"R package version","note":"Citation Key: bryer2015package","title":"Package 'Likert': Analysis and visualization Likert items","volume":"1.3.3","author":[{"family":"Bryer","given":"Jason"},{"family":"Speerschneider","given":"Kimberly"}],"issued":{"date-parts":[["2015",12]]}}}],"schema":"https://github.com/citation-style-language/schema/raw/master/csl-citation.json"} </w:instrText>
      </w:r>
      <w:r w:rsidRPr="00E26175" w:rsidR="00FD62F8">
        <w:rPr>
          <w:i w:val="0"/>
          <w:iCs/>
        </w:rPr>
        <w:fldChar w:fldCharType="separate"/>
      </w:r>
      <w:r w:rsidRPr="00F80CD7" w:rsidR="00F80CD7">
        <w:t>[45]</w:t>
      </w:r>
      <w:r w:rsidRPr="00E26175" w:rsidR="00FD62F8">
        <w:rPr>
          <w:i w:val="0"/>
          <w:iCs/>
        </w:rPr>
        <w:fldChar w:fldCharType="end"/>
      </w:r>
      <w:r w:rsidR="009E471E">
        <w:rPr>
          <w:i w:val="0"/>
          <w:iCs/>
        </w:rPr>
        <w:t xml:space="preserve"> in 1000 simulations that allow the</w:t>
      </w:r>
      <w:r w:rsidR="00E26175">
        <w:rPr>
          <w:i w:val="0"/>
          <w:iCs/>
        </w:rPr>
        <w:t xml:space="preserve"> estimation of</w:t>
      </w:r>
      <w:r w:rsidR="009E471E">
        <w:rPr>
          <w:i w:val="0"/>
          <w:iCs/>
        </w:rPr>
        <w:t xml:space="preserve"> 95% confidence intervals</w:t>
      </w:r>
      <w:r w:rsidR="001E750F">
        <w:rPr>
          <w:i w:val="0"/>
          <w:iCs/>
        </w:rPr>
        <w:t xml:space="preserve"> using </w:t>
      </w:r>
      <w:r w:rsidRPr="00E23DC9" w:rsidR="001E750F">
        <w:rPr>
          <w:rFonts w:ascii="Arial" w:hAnsi="Arial" w:cs="Arial"/>
          <w:i w:val="0"/>
          <w:iCs/>
        </w:rPr>
        <w:t>R</w:t>
      </w:r>
      <w:r w:rsidR="001E750F">
        <w:rPr>
          <w:i w:val="0"/>
          <w:iCs/>
        </w:rPr>
        <w:t xml:space="preserve"> script available in</w:t>
      </w:r>
      <w:r w:rsidR="00E23DC9">
        <w:rPr>
          <w:i w:val="0"/>
          <w:iCs/>
        </w:rPr>
        <w:t xml:space="preserve"> McGranahan et al</w:t>
      </w:r>
      <w:r w:rsidRPr="00E23DC9" w:rsidR="00E23DC9">
        <w:rPr>
          <w:i w:val="0"/>
          <w:iCs/>
        </w:rPr>
        <w:t>.</w:t>
      </w:r>
      <w:r w:rsidRPr="00E23DC9" w:rsidR="001E750F">
        <w:rPr>
          <w:i w:val="0"/>
          <w:iCs/>
        </w:rPr>
        <w:t xml:space="preserve"> </w:t>
      </w:r>
      <w:r w:rsidRPr="00E23DC9" w:rsidR="001E750F">
        <w:rPr>
          <w:i w:val="0"/>
          <w:iCs/>
        </w:rPr>
        <w:fldChar w:fldCharType="begin"/>
      </w:r>
      <w:r w:rsidR="00F80CD7">
        <w:rPr>
          <w:i w:val="0"/>
          <w:iCs/>
        </w:rPr>
        <w:instrText xml:space="preserve"> ADDIN ZOTERO_ITEM CSL_CITATION {"citationID":"edt8B1Vb","properties":{"formattedCitation":"[36]","plainCitation":"[36]","noteIndex":0},"citationItems":[{"id":"INbbVACJ/rj9LpKLp","uris":["http://zotero.org/users/487142/items/93VX366Q"],"itemData":{"id":175,"type":"article-journal","container-title":"Science of The Total Environment","DOI":"10.1016/j.scitotenv.2017.05.122","ISSN":"00489697","language":"en","page":"1993-2018","source":"CrossRef","title":"Reflections on a boom: Perceptions of energy development impacts in the Bakken oil patch inform environmental science &amp; policy priorities","title-short":"Reflections on a boom","volume":"599-600","author":[{"family":"McGranahan","given":"Devan Allen"},{"family":"Fernando","given":"Felix N."},{"family":"Kirkwood","given":"Meghan L.E."}],"issued":{"date-parts":[["2017",12]]}},"suppress-author":true}],"schema":"https://github.com/citation-style-language/schema/raw/master/csl-citation.json"} </w:instrText>
      </w:r>
      <w:r w:rsidRPr="00E23DC9" w:rsidR="001E750F">
        <w:rPr>
          <w:i w:val="0"/>
          <w:iCs/>
        </w:rPr>
        <w:fldChar w:fldCharType="separate"/>
      </w:r>
      <w:r w:rsidRPr="00F80CD7" w:rsidR="00F80CD7">
        <w:t>[36]</w:t>
      </w:r>
      <w:r w:rsidRPr="00E23DC9" w:rsidR="001E750F">
        <w:rPr>
          <w:i w:val="0"/>
          <w:iCs/>
        </w:rPr>
        <w:fldChar w:fldCharType="end"/>
      </w:r>
      <w:r w:rsidR="001E750F">
        <w:rPr>
          <w:i w:val="0"/>
          <w:iCs/>
        </w:rPr>
        <w:t>.</w:t>
      </w:r>
      <w:r w:rsidR="00DA0ECC">
        <w:rPr>
          <w:i w:val="0"/>
          <w:iCs/>
        </w:rPr>
        <w:t xml:space="preserve"> As preliminary analysis indicated no </w:t>
      </w:r>
      <w:r w:rsidR="00864A0D">
        <w:rPr>
          <w:i w:val="0"/>
          <w:iCs/>
        </w:rPr>
        <w:t xml:space="preserve">discernable patterns </w:t>
      </w:r>
      <w:r w:rsidR="00DA0ECC">
        <w:rPr>
          <w:i w:val="0"/>
          <w:iCs/>
        </w:rPr>
        <w:t xml:space="preserve">in responses among </w:t>
      </w:r>
      <w:r w:rsidR="004C5134">
        <w:rPr>
          <w:i w:val="0"/>
          <w:iCs/>
        </w:rPr>
        <w:t xml:space="preserve">demographic and geographic categories, responses are combined </w:t>
      </w:r>
      <w:r w:rsidR="000A090B">
        <w:rPr>
          <w:i w:val="0"/>
          <w:iCs/>
        </w:rPr>
        <w:t xml:space="preserve">here </w:t>
      </w:r>
      <w:r w:rsidR="004C5134">
        <w:rPr>
          <w:i w:val="0"/>
          <w:iCs/>
        </w:rPr>
        <w:t xml:space="preserve">to maximize statistical power. </w:t>
      </w:r>
    </w:p>
    <w:p w:rsidRPr="001F31D1" w:rsidR="00C73AFF" w:rsidP="00080BF1" w:rsidRDefault="00C73AFF" w14:paraId="1D4BF151" w14:textId="4DE9614D">
      <w:pPr>
        <w:pStyle w:val="MDPI21heading1"/>
        <w:tabs>
          <w:tab w:val="left" w:pos="2610"/>
        </w:tabs>
      </w:pPr>
      <w:r w:rsidRPr="001F31D1">
        <w:t>3. Results</w:t>
      </w:r>
      <w:r w:rsidR="00134DD9">
        <w:t xml:space="preserve"> and Discussion</w:t>
      </w:r>
    </w:p>
    <w:p w:rsidRPr="001F31D1" w:rsidR="00C73AFF" w:rsidP="00080BF1" w:rsidRDefault="00C73AFF" w14:paraId="069CE307" w14:textId="75E4342D">
      <w:pPr>
        <w:pStyle w:val="MDPI22heading2"/>
        <w:tabs>
          <w:tab w:val="left" w:pos="2610"/>
        </w:tabs>
        <w:spacing w:before="240"/>
      </w:pPr>
      <w:r w:rsidRPr="001F31D1">
        <w:t xml:space="preserve">3.1. </w:t>
      </w:r>
      <w:r w:rsidR="00134DD9">
        <w:t>Agency relationships</w:t>
      </w:r>
    </w:p>
    <w:p w:rsidR="00C73AFF" w:rsidP="00080BF1" w:rsidRDefault="00180F50" w14:paraId="17AF2C38" w14:textId="77777777">
      <w:pPr>
        <w:pStyle w:val="MDPI52figure"/>
        <w:tabs>
          <w:tab w:val="left" w:pos="2610"/>
        </w:tabs>
        <w:ind w:left="2608"/>
        <w:jc w:val="left"/>
        <w:rPr>
          <w:b/>
        </w:rPr>
      </w:pPr>
      <w:r>
        <w:rPr>
          <w:noProof/>
        </w:rPr>
        <w:drawing>
          <wp:inline distT="0" distB="0" distL="0" distR="0" wp14:anchorId="7D70B740" wp14:editId="02B8169C">
            <wp:extent cx="4565620" cy="5251688"/>
            <wp:effectExtent l="0" t="0" r="0" b="6985"/>
            <wp:docPr id="14584661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65620" cy="5251688"/>
                    </a:xfrm>
                    <a:prstGeom prst="rect">
                      <a:avLst/>
                    </a:prstGeom>
                  </pic:spPr>
                </pic:pic>
              </a:graphicData>
            </a:graphic>
          </wp:inline>
        </w:drawing>
      </w:r>
    </w:p>
    <w:p w:rsidR="00C73AFF" w:rsidP="00080BF1" w:rsidRDefault="00C73AFF" w14:paraId="36400CED" w14:textId="74C97C99">
      <w:pPr>
        <w:pStyle w:val="MDPI51figurecaption"/>
        <w:tabs>
          <w:tab w:val="left" w:pos="2610"/>
        </w:tabs>
      </w:pPr>
      <w:r w:rsidRPr="00FA04F1">
        <w:rPr>
          <w:b/>
        </w:rPr>
        <w:t xml:space="preserve">Figure 1. </w:t>
      </w:r>
      <w:r w:rsidR="00B43A38">
        <w:t xml:space="preserve">Degree to which survey participants agreed with statements about </w:t>
      </w:r>
      <w:r w:rsidR="00CC3109">
        <w:t xml:space="preserve">several governmental agencies and non-governmental organizations and </w:t>
      </w:r>
      <w:r w:rsidR="00B43A38">
        <w:t xml:space="preserve">(A) </w:t>
      </w:r>
      <w:r w:rsidR="00CC3109">
        <w:t>respondents’</w:t>
      </w:r>
      <w:r w:rsidR="00B43A38">
        <w:t xml:space="preserve"> personal use and trust of resources in general, and (B)</w:t>
      </w:r>
      <w:r w:rsidR="00CC3109">
        <w:t xml:space="preserve"> respondents’ association and trust regarding prescribed fire, specifically. </w:t>
      </w:r>
      <w:r w:rsidR="001F00D5">
        <w:t xml:space="preserve">Agreement index quantifies </w:t>
      </w:r>
      <w:r w:rsidR="001301F0">
        <w:t xml:space="preserve">median effect size of response and 95% confidence intervals based on five-point Likert scales. Organization abbreviations on vertical axis include </w:t>
      </w:r>
      <w:r w:rsidR="00AF68A7">
        <w:t>TNC = The Nature Conservancy, NRCS = US</w:t>
      </w:r>
      <w:r w:rsidR="00DA153F">
        <w:t xml:space="preserve"> Dept. Agriculture</w:t>
      </w:r>
      <w:r w:rsidR="00AF68A7">
        <w:t xml:space="preserve"> Natural Resource Conservation Service; BLM = US Dep</w:t>
      </w:r>
      <w:r w:rsidR="00DA153F">
        <w:t>t.</w:t>
      </w:r>
      <w:r w:rsidR="00AF68A7">
        <w:t xml:space="preserve"> Interior Bureau of Land Management; ARS = US</w:t>
      </w:r>
      <w:r w:rsidR="00DA153F">
        <w:t xml:space="preserve"> Dept. Agriculture</w:t>
      </w:r>
      <w:r w:rsidR="00AF68A7">
        <w:t xml:space="preserve"> </w:t>
      </w:r>
      <w:r w:rsidR="00765E92">
        <w:t>Agricultural Research Service; US = United States, indicating US Government agencies</w:t>
      </w:r>
      <w:r w:rsidR="00DA153F">
        <w:t xml:space="preserve">; ND = North Dakota, indicating state agency. </w:t>
      </w:r>
    </w:p>
    <w:p w:rsidRPr="002E6A10" w:rsidR="0034198E" w:rsidP="00480C6B" w:rsidRDefault="00BB3AB6" w14:paraId="78514B9C" w14:textId="63EFAE01">
      <w:pPr>
        <w:pStyle w:val="MDPI23heading3"/>
        <w:ind w:left="2610"/>
      </w:pPr>
      <w:r w:rsidR="00BB3AB6">
        <w:rPr/>
        <w:t xml:space="preserve">We found that although respondents </w:t>
      </w:r>
      <w:r w:rsidR="00BB3AB6">
        <w:rPr/>
        <w:t>generally have</w:t>
      </w:r>
      <w:r w:rsidR="00BB3AB6">
        <w:rPr/>
        <w:t xml:space="preserve"> a high degree of trust in information from the queried sources, county extension offices stood out as particularly </w:t>
      </w:r>
      <w:r w:rsidR="00BB3AB6">
        <w:rPr/>
        <w:t>often-used</w:t>
      </w:r>
      <w:r w:rsidR="00BB3AB6">
        <w:rPr/>
        <w:t xml:space="preserve"> by respondents. This high reliance on information from county extension is consistent with other studies, including studies based on asking for </w:t>
      </w:r>
      <w:r w:rsidR="00BB3AB6">
        <w:rPr/>
        <w:t>an overall consensus</w:t>
      </w:r>
      <w:r w:rsidR="00BB3AB6">
        <w:rPr/>
        <w:t xml:space="preserve"> of trust and information, like cattle, forage production, wildlife and more </w:t>
      </w:r>
      <w:r>
        <w:fldChar w:fldCharType="begin"/>
      </w:r>
      <w:r>
        <w:instrText xml:space="preserve"> ADDIN ZOTERO_ITEM CSL_CITATION {"citationID":"M67mqBst","properties":{"formattedCitation":"[46,47]","plainCitation":"[46,47]","noteIndex":0},"citationItems":[{"id":3736,"uris":["http://zotero.org/users/14503600/items/QHQUT99K"],"itemData":{"id":3736,"type":"article-journal","abstract":"This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fldChar w:fldCharType="separate"/>
      </w:r>
      <w:r w:rsidR="00F80CD7">
        <w:rPr/>
        <w:t>[46,47]</w:t>
      </w:r>
      <w:r>
        <w:fldChar w:fldCharType="end"/>
      </w:r>
      <w:r w:rsidR="0034198E">
        <w:rPr/>
        <w:t xml:space="preserve">. </w:t>
      </w:r>
      <w:r w:rsidR="00D917B5">
        <w:rPr/>
        <w:t>We</w:t>
      </w:r>
      <w:r w:rsidR="0034198E">
        <w:rPr/>
        <w:t xml:space="preserve"> found that the Bureau of Land Management</w:t>
      </w:r>
      <w:r w:rsidR="00D917B5">
        <w:rPr/>
        <w:t xml:space="preserve"> (BLM) </w:t>
      </w:r>
      <w:r w:rsidR="0034198E">
        <w:rPr/>
        <w:t xml:space="preserve">was used the </w:t>
      </w:r>
      <w:r w:rsidR="00CF46AD">
        <w:rPr/>
        <w:t>least, likely</w:t>
      </w:r>
      <w:r w:rsidR="00ED2F32">
        <w:rPr/>
        <w:t xml:space="preserve"> </w:t>
      </w:r>
      <w:r w:rsidR="0034198E">
        <w:rPr/>
        <w:t xml:space="preserve">because there </w:t>
      </w:r>
      <w:r w:rsidR="00120815">
        <w:rPr/>
        <w:t>are</w:t>
      </w:r>
      <w:r w:rsidR="00FB48D2">
        <w:rPr/>
        <w:t xml:space="preserve"> </w:t>
      </w:r>
      <w:r w:rsidR="0034198E">
        <w:rPr/>
        <w:t>small amounts</w:t>
      </w:r>
      <w:r w:rsidR="0034198E">
        <w:rPr/>
        <w:t xml:space="preserve"> of BLM land in the study area. </w:t>
      </w:r>
      <w:r w:rsidR="007C4D05">
        <w:rPr/>
        <w:t xml:space="preserve">County extension offices are the most trusted </w:t>
      </w:r>
      <w:r w:rsidR="007C4D05">
        <w:rPr/>
        <w:t>resource</w:t>
      </w:r>
      <w:r w:rsidR="007C4D05">
        <w:rPr/>
        <w:t xml:space="preserve"> and these offices could be the ones to connect ranchers/ landowners and scientists together to allow information to be spread</w:t>
      </w:r>
      <w:r w:rsidR="008E43C8">
        <w:rPr/>
        <w:t xml:space="preserve"> </w:t>
      </w:r>
      <w:r>
        <w:fldChar w:fldCharType="begin"/>
      </w:r>
      <w:r>
        <w:instrText xml:space="preserve"> ADDIN ZOTERO_ITEM CSL_CITATION {"citationID":"GQ4mkg2g","properties":{"formattedCitation":"[48]","plainCitation":"[48]","noteIndex":0},"citationItems":[{"id":3771,"uris":["http://zotero.org/users/14503600/items/F9XUI8WJ"],"itemData":{"id":3771,"type":"article-journal","journalAbbreviation":"J. Range. Manage.","title":"To ranch or not to ranch: Home on the urban range?","volume":"53:362-370","author":[{"literal":"Robin H. Liffmann"},{"literal":"Lynn Huntsinger"},{"literal":"Larry C. Forero"}],"issued":{"date-parts":[["200",7]]}}}],"schema":"https://github.com/citation-style-language/schema/raw/master/csl-citation.json"} </w:instrText>
      </w:r>
      <w:r>
        <w:fldChar w:fldCharType="separate"/>
      </w:r>
      <w:r w:rsidR="00F80CD7">
        <w:rPr/>
        <w:t>[48]</w:t>
      </w:r>
      <w:r>
        <w:fldChar w:fldCharType="end"/>
      </w:r>
      <w:r w:rsidR="007C4D05">
        <w:rPr/>
        <w:t xml:space="preserve">. </w:t>
      </w:r>
    </w:p>
    <w:p w:rsidRPr="002E6A10" w:rsidR="0034198E" w:rsidP="00080BF1" w:rsidRDefault="006131BD" w14:paraId="61CE8CFE" w14:textId="589B598E">
      <w:pPr>
        <w:pStyle w:val="MDPI23heading3"/>
        <w:tabs>
          <w:tab w:val="left" w:pos="2610"/>
        </w:tabs>
      </w:pPr>
      <w:r>
        <w:t>Overall, respondents indicated a high degree of trust in</w:t>
      </w:r>
      <w:r w:rsidR="0034198E">
        <w:t xml:space="preserve"> Pheasants Forever</w:t>
      </w:r>
      <w:r w:rsidR="273B385F">
        <w:t>. These results support</w:t>
      </w:r>
      <w:r w:rsidR="727C366F">
        <w:t xml:space="preserve"> previous work</w:t>
      </w:r>
      <w:r w:rsidR="0034198E">
        <w:t xml:space="preserve"> </w:t>
      </w:r>
      <w:r w:rsidR="586DE4F3">
        <w:t>suggesting that</w:t>
      </w:r>
      <w:r w:rsidR="0034198E">
        <w:t xml:space="preserve"> </w:t>
      </w:r>
      <w:r w:rsidR="71D3B1EA">
        <w:t>environ</w:t>
      </w:r>
      <w:r w:rsidR="6A45E6CD">
        <w:t>mental groups and organizations</w:t>
      </w:r>
      <w:r w:rsidR="0034198E">
        <w:t xml:space="preserve"> are often trusted more than government agencies</w:t>
      </w:r>
      <w:r w:rsidR="72C2DC02">
        <w:t xml:space="preserve"> </w:t>
      </w:r>
      <w:r>
        <w:fldChar w:fldCharType="begin"/>
      </w:r>
      <w:r w:rsidR="00F80CD7">
        <w:instrText xml:space="preserve"> ADDIN ZOTERO_ITEM CSL_CITATION {"citationID":"Sk3IfHey","properties":{"formattedCitation":"[46,47]","plainCitation":"[46,47]","noteIndex":0},"citationItems":[{"id":3736,"uris":["http://zotero.org/users/14503600/items/QHQUT99K"],"itemData":{"id":3736,"type":"article-journal","abstract":"This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fldChar w:fldCharType="separate"/>
      </w:r>
      <w:r w:rsidRPr="00F80CD7" w:rsidR="00F80CD7">
        <w:t>[46,47]</w:t>
      </w:r>
      <w:r>
        <w:fldChar w:fldCharType="end"/>
      </w:r>
      <w:r w:rsidR="0034198E">
        <w:t xml:space="preserve">, the exception being county </w:t>
      </w:r>
      <w:r w:rsidR="0034198E">
        <w:t>extension. Although North Dakota does not have a sanctioned Prescribed Burn Association, other studies found that these groups use NRCS or Pheasants Forever significantly more than they use state or federal wildlife agencies</w:t>
      </w:r>
      <w:r w:rsidR="001E528E">
        <w:t xml:space="preserve"> </w:t>
      </w:r>
      <w:r>
        <w:fldChar w:fldCharType="begin"/>
      </w:r>
      <w:r>
        <w:instrText xml:space="preserve"> ADDIN ZOTERO_ITEM CSL_CITATION {"citationID":"ip7KTWKx","properties":{"formattedCitation":"[29]","plainCitation":"[29]","noteIndex":0},"citationItems":[{"id":3471,"uris":["http://zotero.org/users/14503600/items/W5FCNSZW"],"itemData":{"id":3471,"type":"article-journal","abstract":"Changing climate and fuel accumulation are increasing wildfire risks across the western United States. This has led to calls for fire management reform, including the systematic use of prescribed fire. Although use of prescribed fire by private landowners in the southern Great Plains has increased during the past 30 yr, studies have determined that liability concerns are a major reason why many landowners do not use or promote the use of prescribed fire. Generally, perceptions of prescribed fire−related liability are based on concerns over legal repercussions for escaped fire. This paper reviews the history and current legal liability standards used in the United States for prescribed fire, it examines how perceived and acceptable risk decisions about engagement in prescribed burning and other activities differ, and it presents unanticipated outcomes in two cases of prescribed fire insurance aimed at promoting the use of prescribed fire. We demonstrate that the empirical risk of liability from escaped fires is minimal (&lt;1%) and that other underlying factors may be leading to landowners’ exaggerated concerns of risk of liability when applying prescribed fire. We conclude that providing liability insurance may not be the most effective approach for increasing the use of prescribed fire by private landowners. Clearly differentiating the risks of applying prescribed fire from those of catastrophic wildfire damages, changing state statutes to reduce legal liability for escaped fire, and expanding landowner membership in prescribed burn associations may be more effective alternatives for attaining this goal. Fear of liability is a major deterrent to the use of prescribed fire; however, an evaluation of the risks from escaped fire does not support perceptions that using prescribed fire as a land management tool is risky. Prescribed burning associations and agencies that support land management improvement have an important role to play in spreading this message.","container-title":"Rangeland Ecology &amp; Management","DOI":"10.1016/j.rama.2018.11.010","ISSN":"1550-7424","issue":"3","journalAbbreviation":"Rangeland Ecology &amp; Management","page":"533-538","source":"ScienceDirect","title":"Liability and Prescribed Fire: Perception and Reality","title-short":"Liability and Prescribed Fire","volume":"72","author":[{"family":"Weir","given":"John R."},{"family":"Kreuter","given":"Urs P."},{"family":"Wonkka","given":"Carissa L."},{"family":"Twidwell","given":"Dirac"},{"family":"Stroman","given":"Dianne A."},{"family":"Russell","given":"Morgan"},{"family":"Taylor","given":"Charles A."}],"issued":{"date-parts":[["2019",5,1]]}}}],"schema":"https://github.com/citation-style-language/schema/raw/master/csl-citation.json"} </w:instrText>
      </w:r>
      <w:r>
        <w:fldChar w:fldCharType="separate"/>
      </w:r>
      <w:r w:rsidR="00DE1EAA">
        <w:t>[29]</w:t>
      </w:r>
      <w:r>
        <w:fldChar w:fldCharType="end"/>
      </w:r>
      <w:r w:rsidR="0034198E">
        <w:t xml:space="preserve">. Confirming that groups including Pheasants Forever are the most trusted </w:t>
      </w:r>
      <w:r w:rsidR="63B072EF">
        <w:t xml:space="preserve">sources </w:t>
      </w:r>
      <w:r w:rsidR="0034198E">
        <w:t>with environmental knowledge and actions.</w:t>
      </w:r>
    </w:p>
    <w:p w:rsidRPr="002E6A10" w:rsidR="0034198E" w:rsidP="00080BF1" w:rsidRDefault="0034198E" w14:paraId="4C03C6B6" w14:textId="7218D971">
      <w:pPr>
        <w:pStyle w:val="MDPI23heading3"/>
        <w:tabs>
          <w:tab w:val="left" w:pos="2610"/>
        </w:tabs>
      </w:pPr>
      <w:r>
        <w:t xml:space="preserve">We also asked </w:t>
      </w:r>
      <w:r w:rsidR="00E24A50">
        <w:t>r</w:t>
      </w:r>
      <w:r w:rsidR="00DE3AD8">
        <w:t xml:space="preserve">espondents which </w:t>
      </w:r>
      <w:r>
        <w:t xml:space="preserve">organizations and agencies they associated and trust with prescribed </w:t>
      </w:r>
      <w:r w:rsidR="00E24A50">
        <w:t>fire, because</w:t>
      </w:r>
      <w:r w:rsidR="00CB68C7">
        <w:t xml:space="preserve"> </w:t>
      </w:r>
      <w:r>
        <w:t>trust in an agency doing prescribed fire is a key variable that shapes public acceptance</w:t>
      </w:r>
      <w:r w:rsidR="00CB68C7">
        <w:t xml:space="preserve"> </w:t>
      </w:r>
      <w:r>
        <w:fldChar w:fldCharType="begin"/>
      </w:r>
      <w:r w:rsidR="00F80CD7">
        <w:instrText xml:space="preserve"> ADDIN ZOTERO_ITEM CSL_CITATION {"citationID":"zeFHBljz","properties":{"formattedCitation":"[46,49]","plainCitation":"[46,49]","noteIndex":0},"citationItems":[{"id":3736,"uris":["http://zotero.org/users/14503600/items/QHQUT99K"],"itemData":{"id":3736,"type":"article-journal","abstract":"This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fldChar w:fldCharType="separate"/>
      </w:r>
      <w:r w:rsidRPr="00F80CD7" w:rsidR="00F80CD7">
        <w:t>[46,49]</w:t>
      </w:r>
      <w:r>
        <w:fldChar w:fldCharType="end"/>
      </w:r>
      <w:r>
        <w:t xml:space="preserve">. </w:t>
      </w:r>
      <w:r w:rsidR="00CB68C7">
        <w:t xml:space="preserve">Respondents associated the </w:t>
      </w:r>
      <w:r>
        <w:t xml:space="preserve">US Forest Service the most with prescribed fire but </w:t>
      </w:r>
      <w:r w:rsidRPr="00431920" w:rsidR="00032F37">
        <w:rPr>
          <w:color w:val="auto"/>
        </w:rPr>
        <w:t>rated th</w:t>
      </w:r>
      <w:r w:rsidRPr="00431920" w:rsidR="00ED55C7">
        <w:rPr>
          <w:color w:val="auto"/>
        </w:rPr>
        <w:t>em</w:t>
      </w:r>
      <w:r w:rsidRPr="00431920" w:rsidR="00032F37">
        <w:rPr>
          <w:color w:val="auto"/>
        </w:rPr>
        <w:t xml:space="preserve"> </w:t>
      </w:r>
      <w:r>
        <w:t>least trusted, whereas Pheasants Forever is the most trusted with prescribed fire. Going along with the notion that the public gives greater trust to environmental groups than government entities</w:t>
      </w:r>
      <w:r w:rsidR="004401A2">
        <w:t xml:space="preserve"> </w:t>
      </w:r>
      <w:r>
        <w:fldChar w:fldCharType="begin"/>
      </w:r>
      <w:r w:rsidR="00F80CD7">
        <w:instrText xml:space="preserve"> ADDIN ZOTERO_ITEM CSL_CITATION {"citationID":"VguxWl9c","properties":{"formattedCitation":"[49]","plainCitation":"[49]","noteIndex":0},"citationItems":[{"id":1334,"uris":["http://zotero.org/groups/303421/items/NKZJ9QQX"],"itemData":{"id":1334,"type":"article-journal","title":"Understanding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fldChar w:fldCharType="separate"/>
      </w:r>
      <w:r w:rsidRPr="00F80CD7" w:rsidR="00F80CD7">
        <w:t>[49]</w:t>
      </w:r>
      <w:r>
        <w:fldChar w:fldCharType="end"/>
      </w:r>
      <w:r>
        <w:t xml:space="preserve">. </w:t>
      </w:r>
      <w:r w:rsidR="00C62900">
        <w:t xml:space="preserve">There </w:t>
      </w:r>
      <w:r w:rsidR="00BA4FD6">
        <w:t>was a</w:t>
      </w:r>
      <w:r>
        <w:t xml:space="preserve"> decrease in public trust </w:t>
      </w:r>
      <w:r w:rsidR="00BA4FD6">
        <w:t>with</w:t>
      </w:r>
      <w:r>
        <w:t xml:space="preserve"> the US Forest Service, </w:t>
      </w:r>
      <w:r w:rsidR="00951C3C">
        <w:t xml:space="preserve">Shindler et al. </w:t>
      </w:r>
      <w:r w:rsidR="00951C3C">
        <w:fldChar w:fldCharType="begin"/>
      </w:r>
      <w:r w:rsidR="00951C3C">
        <w:instrText xml:space="preserve"> ADDIN ZOTERO_ITEM CSL_CITATION {"citationID":"InUUAhR5","properties":{"formattedCitation":"[46]","plainCitation":"[46]","noteIndex":0},"citationItems":[{"id":3736,"uris":["http://zotero.org/users/14503600/items/QHQUT99K"],"itemData":{"id":3736,"type":"article-journal","abstract":"This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Communities","volume":"101","author":[{"family":"Shindler","given":"B."},{"family":"Toman","given":"E."}],"issued":{"date-parts":[["2003",9,1]]}}}],"schema":"https://github.com/citation-style-language/schema/raw/master/csl-citation.json"} </w:instrText>
      </w:r>
      <w:r w:rsidR="00951C3C">
        <w:fldChar w:fldCharType="separate"/>
      </w:r>
      <w:r w:rsidRPr="00F80CD7" w:rsidR="00951C3C">
        <w:t>[46]</w:t>
      </w:r>
      <w:r w:rsidR="00951C3C">
        <w:fldChar w:fldCharType="end"/>
      </w:r>
      <w:r>
        <w:t xml:space="preserve"> had 50% of respondents trust the US Forest Service, with just 4 year</w:t>
      </w:r>
      <w:r w:rsidR="00E410E2">
        <w:t>s</w:t>
      </w:r>
      <w:r>
        <w:t xml:space="preserve"> later that number </w:t>
      </w:r>
      <w:r w:rsidR="00791EE8">
        <w:t xml:space="preserve">had </w:t>
      </w:r>
      <w:r>
        <w:t xml:space="preserve">decreased, </w:t>
      </w:r>
      <w:r w:rsidR="00355E4C">
        <w:t>the study found</w:t>
      </w:r>
      <w:r>
        <w:t xml:space="preserve"> that the US Forest Service was not building trust with landowners</w:t>
      </w:r>
      <w:r w:rsidR="00951C3C">
        <w:t>.</w:t>
      </w:r>
      <w:r w:rsidR="00BA4FD6">
        <w:t xml:space="preserve"> </w:t>
      </w:r>
      <w:r>
        <w:t xml:space="preserve">It has been </w:t>
      </w:r>
      <w:r w:rsidR="00627036">
        <w:t xml:space="preserve">reported </w:t>
      </w:r>
      <w:r>
        <w:t xml:space="preserve">that trust can be perceived different ways, and oftentimes is not assigned to one person </w:t>
      </w:r>
      <w:r w:rsidR="00791EE8">
        <w:t xml:space="preserve">but </w:t>
      </w:r>
      <w:r w:rsidR="00FA5334">
        <w:t>an</w:t>
      </w:r>
      <w:r w:rsidR="00791EE8">
        <w:t xml:space="preserve"> organization</w:t>
      </w:r>
      <w:r w:rsidR="00FA5334">
        <w:t xml:space="preserve"> as a whole</w:t>
      </w:r>
      <w:r w:rsidR="00791EE8">
        <w:t>,</w:t>
      </w:r>
      <w:r>
        <w:t xml:space="preserve"> allowing one bad interaction to dissuade trust in the future</w:t>
      </w:r>
      <w:r w:rsidR="002710C0">
        <w:t xml:space="preserve"> </w:t>
      </w:r>
      <w:r w:rsidRPr="03EF33A2">
        <w:rPr>
          <w:highlight w:val="yellow"/>
        </w:rPr>
        <w:fldChar w:fldCharType="begin"/>
      </w:r>
      <w:r w:rsidR="00F80CD7">
        <w:rPr>
          <w:highlight w:val="yellow"/>
        </w:rPr>
        <w:instrText xml:space="preserve"> ADDIN ZOTERO_ITEM CSL_CITATION {"citationID":"PKqUL3kx","properties":{"formattedCitation":"[50]","plainCitation":"[50]","noteIndex":0},"citationItems":[{"id":3739,"uris":["http://zotero.org/users/14503600/items/VQDDMM7H"],"itemData":{"id":3739,"type":"article-journal","abstract":"&lt;p&gt;How can one simultaneously hold multiple trust judgments—some positive, some negative—and what relevance does this have to natural resource management processes? The paper examines trust through a lens of multiple simultaneous trust judgments, with application to the literature on trust in natural resource management. The conceptual contributions are (1) a clear distinction between trust and distrust, (2) how multiple trust/distrust judgments can co-exist, and (3) how multiple trust judgments can be assigned to individual vs. social/institutional scales. A framework for trust/distrust evaluation emerges in the form of a Trust/Distrust Matrix. One dimension of the matrix is the scales to which trust judgments may be assigned and one is the trust/distrust-judgments one makes that can either be calculus-based or identification-based. A set of propositions relevant to natural resource management are derived from the matrix. The fundamental purpose of this article is to bridge theory and practice.&lt;/p&gt;","container-title":"Frontiers in Communication","DOI":"10.3389/fcomm.2020.00013","ISSN":"2297-900X","journalAbbreviation":"Front. Commun.","language":"English","note":"publisher: Frontiers","source":"Frontiers","title":"A Framework for Exploring Trust and Distrust in Natural Resource Management","URL":"https://www.frontiersin.org/journals/communication/articles/10.3389/fcomm.2020.00013/full","volume":"5","author":[{"family":"Emborg","given":"Jens"},{"family":"Daniels","given":"Steven E."},{"family":"Walker","given":"Gregg B."}],"accessed":{"date-parts":[["2024",11,15]]},"issued":{"date-parts":[["2020",4,17]]}}}],"schema":"https://github.com/citation-style-language/schema/raw/master/csl-citation.json"} </w:instrText>
      </w:r>
      <w:r w:rsidRPr="03EF33A2">
        <w:rPr>
          <w:highlight w:val="yellow"/>
        </w:rPr>
        <w:fldChar w:fldCharType="separate"/>
      </w:r>
      <w:r w:rsidRPr="00F80CD7" w:rsidR="00F80CD7">
        <w:t>[50]</w:t>
      </w:r>
      <w:r w:rsidRPr="03EF33A2">
        <w:rPr>
          <w:highlight w:val="yellow"/>
        </w:rPr>
        <w:fldChar w:fldCharType="end"/>
      </w:r>
      <w:r>
        <w:t>. Trust has been found to be a strong predictor of approval and acceptance of government agencies to make the proper decisions about management methods, including prescribed burning</w:t>
      </w:r>
      <w:r w:rsidR="00770221">
        <w:t xml:space="preserve"> </w:t>
      </w:r>
      <w:r>
        <w:fldChar w:fldCharType="begin"/>
      </w:r>
      <w:r w:rsidR="00F80CD7">
        <w:instrText xml:space="preserve"> ADDIN ZOTERO_ITEM CSL_CITATION {"citationID":"FcMYHFff","properties":{"formattedCitation":"[51,52]","plainCitation":"[51,52]","noteIndex":0},"citationItems":[{"id":3743,"uris":["http://zotero.org/users/14503600/items/E7VT3QBI"],"itemData":{"id":3743,"type":"webpage","title":"Examining Social Trust in Fuels Management Strategies | Journal of Forestry | Oxford Academic","URL":"https://academic.oup.com/jof/article/102/6/8/4613171","accessed":{"date-parts":[["2024",11,15]]}}},{"id":3745,"uris":["http://zotero.org/users/14503600/items/2XMG4D4L"],"itemData":{"id":3745,"type":"article-journal","abstract":"Surveys of homeowners in three different ecosystems with varying fuels management approaches reveal that homeowners' trust in natural resource agencies is significantly associated with perceived risks and benefits and with perceived agency competence. A weaker association between\nforest value orientation and agency trust is evident. Focus group interviews provide further contextual support that the characteristics of competence, care, and credibility associated with an agency are influential in shaping trust. The correlation between trust and acceptance of each fuels\nmanagement strategy at each of the study sites suggests that trust-building and trust maintenance should be key goals of agency-citizen interactions.","container-title":"Journal of Forestry","DOI":"10.1093/jof/102.6.8","ISSN":"0022-1201","issue":"6","journalAbbreviation":"Journal of Forestry","page":"8-15","source":"Silverchair","title":"Examining Social Trust in Fuels Management Strategies","volume":"102","author":[{"family":"Winter","given":"Greg"},{"family":"Vogt","given":"Christine A."},{"family":"McCaffrey","given":"Sarah"}],"issued":{"date-parts":[["2004",9,1]]}}}],"schema":"https://github.com/citation-style-language/schema/raw/master/csl-citation.json"} </w:instrText>
      </w:r>
      <w:r>
        <w:fldChar w:fldCharType="separate"/>
      </w:r>
      <w:r w:rsidRPr="00F80CD7" w:rsidR="00F80CD7">
        <w:t>[51,52]</w:t>
      </w:r>
      <w:r>
        <w:fldChar w:fldCharType="end"/>
      </w:r>
      <w:r>
        <w:t xml:space="preserve">. </w:t>
      </w:r>
    </w:p>
    <w:p w:rsidR="00EB36E5" w:rsidP="00080BF1" w:rsidRDefault="00EB36E5" w14:paraId="26F493F6" w14:textId="77777777">
      <w:pPr>
        <w:pStyle w:val="MDPI22heading2"/>
        <w:tabs>
          <w:tab w:val="left" w:pos="2610"/>
        </w:tabs>
        <w:spacing w:before="240"/>
      </w:pPr>
    </w:p>
    <w:p w:rsidR="00134DD9" w:rsidP="00080BF1" w:rsidRDefault="00134DD9" w14:paraId="795A4D32" w14:textId="14700DBD">
      <w:pPr>
        <w:pStyle w:val="MDPI22heading2"/>
        <w:tabs>
          <w:tab w:val="left" w:pos="2610"/>
        </w:tabs>
        <w:spacing w:before="240"/>
        <w:rPr>
          <w:noProof w:val="0"/>
        </w:rPr>
      </w:pPr>
      <w:r w:rsidRPr="00E75611">
        <w:t>3.2</w:t>
      </w:r>
      <w:r w:rsidRPr="00E75611">
        <w:rPr>
          <w:noProof w:val="0"/>
        </w:rPr>
        <w:t xml:space="preserve">. </w:t>
      </w:r>
      <w:r w:rsidR="00757B93">
        <w:rPr>
          <w:noProof w:val="0"/>
        </w:rPr>
        <w:t xml:space="preserve">Perceptions of </w:t>
      </w:r>
      <w:r w:rsidR="003B0623">
        <w:rPr>
          <w:noProof w:val="0"/>
        </w:rPr>
        <w:t>management and decision-making</w:t>
      </w:r>
    </w:p>
    <w:p w:rsidR="0099053C" w:rsidP="009C3504" w:rsidRDefault="0099053C" w14:paraId="412717D2" w14:textId="0190F440">
      <w:pPr>
        <w:pStyle w:val="MDPI22heading2"/>
        <w:tabs>
          <w:tab w:val="left" w:pos="2610"/>
        </w:tabs>
        <w:spacing w:before="240"/>
      </w:pPr>
      <w:r>
        <w:t xml:space="preserve">3.2.1. </w:t>
      </w:r>
      <w:r w:rsidR="00A22CD1">
        <w:t xml:space="preserve">Perceptions of </w:t>
      </w:r>
      <w:r w:rsidR="00757B93">
        <w:t>public grazingland management</w:t>
      </w:r>
    </w:p>
    <w:p w:rsidR="0099053C" w:rsidP="00080BF1" w:rsidRDefault="0099053C" w14:paraId="1F6AEB1F" w14:textId="77777777">
      <w:pPr>
        <w:pStyle w:val="MDPI52figure"/>
        <w:tabs>
          <w:tab w:val="left" w:pos="2610"/>
        </w:tabs>
        <w:ind w:left="2608"/>
        <w:jc w:val="left"/>
        <w:rPr>
          <w:b/>
        </w:rPr>
      </w:pPr>
      <w:r>
        <w:rPr>
          <w:b/>
          <w:noProof/>
          <w:snapToGrid/>
        </w:rPr>
        <w:drawing>
          <wp:inline distT="0" distB="0" distL="0" distR="0" wp14:anchorId="775B8CC3" wp14:editId="2F5AB1DB">
            <wp:extent cx="5111496" cy="2555747"/>
            <wp:effectExtent l="0" t="0" r="0" b="0"/>
            <wp:docPr id="1380550646" name="Picture 1"/>
            <wp:cNvGraphicFramePr/>
            <a:graphic xmlns:a="http://schemas.openxmlformats.org/drawingml/2006/main">
              <a:graphicData uri="http://schemas.openxmlformats.org/drawingml/2006/picture">
                <pic:pic xmlns:pic="http://schemas.openxmlformats.org/drawingml/2006/picture">
                  <pic:nvPicPr>
                    <pic:cNvPr id="1380550646" name="Picture 1"/>
                    <pic:cNvPicPr/>
                  </pic:nvPicPr>
                  <pic:blipFill>
                    <a:blip r:embed="rId16"/>
                    <a:stretch>
                      <a:fillRect/>
                    </a:stretch>
                  </pic:blipFill>
                  <pic:spPr>
                    <a:xfrm>
                      <a:off x="0" y="0"/>
                      <a:ext cx="5111496" cy="2555747"/>
                    </a:xfrm>
                    <a:prstGeom prst="rect">
                      <a:avLst/>
                    </a:prstGeom>
                  </pic:spPr>
                </pic:pic>
              </a:graphicData>
            </a:graphic>
          </wp:inline>
        </w:drawing>
      </w:r>
    </w:p>
    <w:p w:rsidR="0099053C" w:rsidP="00080BF1" w:rsidRDefault="0099053C" w14:paraId="63CAD508" w14:textId="66DAB4CE">
      <w:pPr>
        <w:pStyle w:val="MDPI51figurecaption"/>
        <w:tabs>
          <w:tab w:val="left" w:pos="2610"/>
        </w:tabs>
      </w:pPr>
      <w:r w:rsidRPr="00FA04F1">
        <w:rPr>
          <w:b/>
        </w:rPr>
        <w:t xml:space="preserve">Figure </w:t>
      </w:r>
      <w:r>
        <w:rPr>
          <w:b/>
        </w:rPr>
        <w:t>2</w:t>
      </w:r>
      <w:r w:rsidRPr="00FA04F1">
        <w:rPr>
          <w:b/>
        </w:rPr>
        <w:t xml:space="preserve">. </w:t>
      </w:r>
      <w:r>
        <w:t xml:space="preserve">Degree to which survey participants agreed with statements </w:t>
      </w:r>
      <w:r w:rsidR="00587797">
        <w:t xml:space="preserve">regarding their perceptions about how public </w:t>
      </w:r>
      <w:proofErr w:type="spellStart"/>
      <w:r w:rsidR="00587797">
        <w:t>grazingland</w:t>
      </w:r>
      <w:proofErr w:type="spellEnd"/>
      <w:r w:rsidR="00587797">
        <w:t xml:space="preserve"> is managed by </w:t>
      </w:r>
      <w:r w:rsidR="001C50E1">
        <w:t>agencies like the US Forest Service, who administers grazing leases on the National Grasslands</w:t>
      </w:r>
      <w:r>
        <w:t>.</w:t>
      </w:r>
      <w:r w:rsidR="001C50E1">
        <w:t xml:space="preserve"> </w:t>
      </w:r>
      <w:r>
        <w:t>Agreement index quantifies median effect size of response and 95% confidence intervals based on five-point Likert scales.</w:t>
      </w:r>
    </w:p>
    <w:p w:rsidRPr="002E6A10" w:rsidR="00981BF7" w:rsidP="00080BF1" w:rsidRDefault="00E92A39" w14:paraId="11308891" w14:textId="3C09E183">
      <w:pPr>
        <w:pStyle w:val="MDPI23heading3"/>
        <w:tabs>
          <w:tab w:val="left" w:pos="2610"/>
        </w:tabs>
      </w:pPr>
      <w:r w:rsidR="00E92A39">
        <w:rPr/>
        <w:t xml:space="preserve">Respondents </w:t>
      </w:r>
      <w:r w:rsidR="00C346E4">
        <w:rPr/>
        <w:t>generally expressed</w:t>
      </w:r>
      <w:r w:rsidR="00C346E4">
        <w:rPr/>
        <w:t xml:space="preserve"> a positive view of management practices on National Grasslands, believing that the best science sh</w:t>
      </w:r>
      <w:r w:rsidR="003906AB">
        <w:rPr/>
        <w:t>ould take precedence over user needs or preferences.</w:t>
      </w:r>
      <w:r w:rsidR="00946D42">
        <w:rPr/>
        <w:t xml:space="preserve"> </w:t>
      </w:r>
      <w:r w:rsidR="00F31E52">
        <w:rPr/>
        <w:t xml:space="preserve">At the same time, </w:t>
      </w:r>
      <w:r w:rsidR="00146470">
        <w:rPr/>
        <w:t xml:space="preserve">there was </w:t>
      </w:r>
      <w:r w:rsidR="00F31E52">
        <w:rPr/>
        <w:t>general</w:t>
      </w:r>
      <w:r w:rsidR="00146470">
        <w:rPr/>
        <w:t xml:space="preserve"> disagreement that prescribed fire use should be increased.</w:t>
      </w:r>
      <w:r w:rsidR="00392B78">
        <w:rPr/>
        <w:t xml:space="preserve"> </w:t>
      </w:r>
      <w:r w:rsidR="00981BF7">
        <w:rPr/>
        <w:t>Our study was focused around 4 National Grasslands in North Dakota/ South Dakota</w:t>
      </w:r>
      <w:r w:rsidR="00912A27">
        <w:rPr/>
        <w:t xml:space="preserve">, with many of the respondents </w:t>
      </w:r>
      <w:r w:rsidR="00912A27">
        <w:rPr/>
        <w:t>residing</w:t>
      </w:r>
      <w:r w:rsidR="00912A27">
        <w:rPr/>
        <w:t xml:space="preserve"> within or </w:t>
      </w:r>
      <w:r w:rsidR="00912A27">
        <w:rPr/>
        <w:t>adjacent to</w:t>
      </w:r>
      <w:r w:rsidR="00912A27">
        <w:rPr/>
        <w:t xml:space="preserve"> the</w:t>
      </w:r>
      <w:r w:rsidR="007D1FB7">
        <w:rPr/>
        <w:t xml:space="preserve">se grasslands. </w:t>
      </w:r>
      <w:r w:rsidR="00981BF7">
        <w:rPr/>
        <w:t xml:space="preserve">This leads to how lack of trust with the Forest Service can cause disagreements </w:t>
      </w:r>
      <w:r w:rsidR="00981BF7">
        <w:rPr/>
        <w:t>regarding</w:t>
      </w:r>
      <w:r w:rsidR="00981BF7">
        <w:rPr/>
        <w:t xml:space="preserve"> management plans. Even if respondents believe that the best science </w:t>
      </w:r>
      <w:r w:rsidR="00981BF7">
        <w:rPr/>
        <w:t>should prevail, with a lack of trust they disagree that</w:t>
      </w:r>
      <w:r w:rsidR="00182864">
        <w:rPr/>
        <w:t xml:space="preserve"> the</w:t>
      </w:r>
      <w:r w:rsidR="00981BF7">
        <w:rPr/>
        <w:t xml:space="preserve"> </w:t>
      </w:r>
      <w:r w:rsidR="0092640D">
        <w:rPr/>
        <w:t>management plan</w:t>
      </w:r>
      <w:r w:rsidR="00981BF7">
        <w:rPr/>
        <w:t xml:space="preserve"> should be </w:t>
      </w:r>
      <w:bookmarkStart w:name="_Int_17WMJGG9" w:id="10"/>
      <w:r w:rsidR="00981BF7">
        <w:rPr/>
        <w:t>fire</w:t>
      </w:r>
      <w:bookmarkEnd w:id="10"/>
      <w:r w:rsidR="00981BF7">
        <w:rPr/>
        <w:t>. Without the trust, cooperation</w:t>
      </w:r>
      <w:r w:rsidR="00645B4D">
        <w:rPr/>
        <w:t>,</w:t>
      </w:r>
      <w:r w:rsidR="00981BF7">
        <w:rPr/>
        <w:t xml:space="preserve"> and coordination </w:t>
      </w:r>
      <w:r w:rsidR="00645B4D">
        <w:rPr/>
        <w:t>among</w:t>
      </w:r>
      <w:r w:rsidR="00981BF7">
        <w:rPr/>
        <w:t xml:space="preserve"> landowners</w:t>
      </w:r>
      <w:r w:rsidR="00645B4D">
        <w:rPr/>
        <w:t>,</w:t>
      </w:r>
      <w:r w:rsidR="00981BF7">
        <w:rPr/>
        <w:t xml:space="preserve"> it is hard for the US Forest Service to conduct prescribed burns and other management methods on grasslands due to </w:t>
      </w:r>
      <w:r w:rsidR="00645B4D">
        <w:rPr/>
        <w:t xml:space="preserve">landscape </w:t>
      </w:r>
      <w:r w:rsidR="00981BF7">
        <w:rPr/>
        <w:t xml:space="preserve">fragmentation </w:t>
      </w:r>
      <w:r>
        <w:fldChar w:fldCharType="begin"/>
      </w:r>
      <w:r>
        <w:instrText xml:space="preserve"> ADDIN ZOTERO_ITEM CSL_CITATION {"citationID":"WV8O8nrR","properties":{"formattedCitation":"[53]","plainCitation":"[53]","noteIndex":0},"citationItems":[{"id":1056,"uris":["http://zotero.org/groups/303421/items/IRL5QUMQ"],"itemData":{"id":1056,"type":"article-journal","abstract":"Fauna of North America’s Great Plains evolved strategies to contend with the region’s extreme spatiotemporal variability in weather and low annual primary productivity. The capacity for large-scale movement (migration and/or nomadism) enables many species, from bison to lark buntings, to track pulses of productivity at broad spatial scales (&gt; 1 000 km2). Furthermore, even sedentary species often rely on metapopulation dynamics over extensive landscapes for long-term population viability. The current complex pattern of land ownership and use of Great Plains grasslands challenges native species conservation. Approaches to managing both public and private grasslands, frequently focused at the scale of individual pastures or ranches, limit opportunities to conserve landscape-scale processes such as ﬁre, animal movement, and metapopulation dynamics. Using the US National Land Cover Database and Cropland Data Layers for 2011À2017, we analyzed land cover patterns for 12 historical grassland and savanna communities (regions) within the US Great Plains. On the basis of the results of these analyses, we highlight the critical contribution of restored grasslands to the future conservation of Great Plains biodiversity, such as those enrolled in the Conservation Reserve Program. Managing disturbance regimes at larger spatial scales will require acknowledging that, where native large herbivores are absent, domestic livestock grazing can function as a central component of Great Plains disturbance regimes if they are able move at large spatial scales and coexist with a diverse array of native ﬂora and fauna. Opportunities to increase the scale of grassland management include 1) spatial prioritization of grassland restoration and reintroduction of grazing and ﬁre, 2) ﬁnding creative approaches to increase the spatial scale at which ﬁre and grazing can be applied to address watershed to landscape-scale objectives, and 3) developing partnerships among government agencies, landowners, businesses, and conservation organizations that enhance cross-jurisdiction management and address biodiversity conservation in grassland landscapes, rather than pastures.","container-title":"Rangeland Ecology &amp; Management","DOI":"10.1016/j.rama.2019.09.001","ISSN":"15507424","journalAbbreviation":"Rangeland Ecology &amp; Management","language":"en","page":"S1550742419300697","source":"DOI.org (Crossref)","title":"Thinking Like a Grassland: Challenges and Opportunities for Biodiversity Conservation in the Great Plains of North America","title-short":"Thinking Like a Grassland","author":[{"family":"Augustine","given":"David"},{"family":"Davidson","given":"Ana"},{"family":"Dickinson","given":"Kristin"},{"family":"Van Pelt","given":"Bill"}],"issued":{"date-parts":[["2019",11]]}}}],"schema":"https://github.com/citation-style-language/schema/raw/master/csl-citation.json"} </w:instrText>
      </w:r>
      <w:r>
        <w:fldChar w:fldCharType="separate"/>
      </w:r>
      <w:r w:rsidR="00F80CD7">
        <w:rPr/>
        <w:t>[53]</w:t>
      </w:r>
      <w:r>
        <w:fldChar w:fldCharType="end"/>
      </w:r>
      <w:r w:rsidR="00981BF7">
        <w:rPr/>
        <w:t>. Vaske et al.</w:t>
      </w:r>
      <w:r w:rsidR="001E528E">
        <w:rPr/>
        <w:t xml:space="preserve"> </w:t>
      </w:r>
      <w:r>
        <w:fldChar w:fldCharType="begin"/>
      </w:r>
      <w:r>
        <w:instrText xml:space="preserve"> ADDIN ZOTERO_ITEM CSL_CITATION {"citationID":"g50QhrFE","properties":{"formattedCitation":"[54]","plainCitation":"[54]","noteIndex":0},"citationItems":[{"id":3759,"uris":["http://zotero.org/users/14503600/items/2THRBTAE"],"itemData":{"id":3759,"type":"webpage","title":"Salient Value Similarity, Social Trust and Attitudes toward Wildland Fire Management Strategies on JSTOR","URL":"https://www.jstor.org/stable/24707708","accessed":{"date-parts":[["2024",11,15]]}}}],"schema":"https://github.com/citation-style-language/schema/raw/master/csl-citation.json"} </w:instrText>
      </w:r>
      <w:r>
        <w:fldChar w:fldCharType="separate"/>
      </w:r>
      <w:r w:rsidR="00F80CD7">
        <w:rPr/>
        <w:t>[54]</w:t>
      </w:r>
      <w:r>
        <w:fldChar w:fldCharType="end"/>
      </w:r>
      <w:r w:rsidR="00981BF7">
        <w:rPr/>
        <w:t xml:space="preserve"> </w:t>
      </w:r>
      <w:r w:rsidR="00A21200">
        <w:rPr/>
        <w:t xml:space="preserve">found </w:t>
      </w:r>
      <w:r w:rsidR="00981BF7">
        <w:rPr/>
        <w:t xml:space="preserve">that perceived similarity often </w:t>
      </w:r>
      <w:r w:rsidR="00981BF7">
        <w:rPr/>
        <w:t>initiates</w:t>
      </w:r>
      <w:r w:rsidR="00981BF7">
        <w:rPr/>
        <w:t xml:space="preserve"> public trust</w:t>
      </w:r>
      <w:r w:rsidR="00A21200">
        <w:rPr/>
        <w:t xml:space="preserve">: </w:t>
      </w:r>
      <w:r w:rsidR="00981BF7">
        <w:rPr/>
        <w:t xml:space="preserve">when someone believes that they </w:t>
      </w:r>
      <w:r w:rsidR="1CEED745">
        <w:rPr/>
        <w:t>share similar</w:t>
      </w:r>
      <w:r w:rsidR="00981BF7">
        <w:rPr/>
        <w:t xml:space="preserve"> values as </w:t>
      </w:r>
      <w:r w:rsidR="00A21200">
        <w:rPr/>
        <w:t xml:space="preserve">a </w:t>
      </w:r>
      <w:r w:rsidR="00981BF7">
        <w:rPr/>
        <w:t>management agenc</w:t>
      </w:r>
      <w:r w:rsidR="00A21200">
        <w:rPr/>
        <w:t>y</w:t>
      </w:r>
      <w:r w:rsidR="00981BF7">
        <w:rPr/>
        <w:t>, they tend to trust that agency mor</w:t>
      </w:r>
      <w:r w:rsidR="001E3E7C">
        <w:rPr/>
        <w:t>e</w:t>
      </w:r>
      <w:r w:rsidR="001E3E7C">
        <w:rPr/>
        <w:t>.</w:t>
      </w:r>
      <w:r w:rsidR="00A475D8">
        <w:rPr/>
        <w:t xml:space="preserve"> </w:t>
      </w:r>
      <w:r w:rsidR="00D84F30">
        <w:rPr/>
        <w:t xml:space="preserve"> </w:t>
      </w:r>
      <w:r w:rsidR="00801F97">
        <w:rPr/>
        <w:t xml:space="preserve"> </w:t>
      </w:r>
      <w:r w:rsidR="00510422">
        <w:rPr/>
        <w:t xml:space="preserve"> </w:t>
      </w:r>
      <w:r w:rsidR="0003128F">
        <w:rPr/>
        <w:t xml:space="preserve"> </w:t>
      </w:r>
      <w:r w:rsidR="00981BF7">
        <w:rPr/>
        <w:t xml:space="preserve"> </w:t>
      </w:r>
    </w:p>
    <w:p w:rsidR="0099053C" w:rsidP="00080BF1" w:rsidRDefault="0099053C" w14:paraId="00A9B283" w14:textId="77777777">
      <w:pPr>
        <w:pStyle w:val="MDPI23heading3"/>
        <w:tabs>
          <w:tab w:val="left" w:pos="2610"/>
        </w:tabs>
      </w:pPr>
    </w:p>
    <w:p w:rsidR="0099053C" w:rsidP="00080BF1" w:rsidRDefault="0099053C" w14:paraId="40E15AFD" w14:textId="77777777">
      <w:pPr>
        <w:pStyle w:val="MDPI23heading3"/>
        <w:tabs>
          <w:tab w:val="left" w:pos="2610"/>
        </w:tabs>
      </w:pPr>
    </w:p>
    <w:p w:rsidRPr="00E75611" w:rsidR="00E06D25" w:rsidP="00080BF1" w:rsidRDefault="00E06D25" w14:paraId="3B0B139B" w14:textId="556D3AAF">
      <w:pPr>
        <w:pStyle w:val="MDPI22heading2"/>
        <w:tabs>
          <w:tab w:val="left" w:pos="2610"/>
        </w:tabs>
        <w:spacing w:before="240"/>
      </w:pPr>
      <w:r w:rsidR="00E06D25">
        <w:rPr/>
        <w:t>3.2.</w:t>
      </w:r>
      <w:r w:rsidR="0099053C">
        <w:rPr/>
        <w:t>2</w:t>
      </w:r>
      <w:r w:rsidR="00E06D25">
        <w:rPr/>
        <w:t xml:space="preserve">. </w:t>
      </w:r>
      <w:r w:rsidR="00E06D25">
        <w:rPr/>
        <w:t xml:space="preserve">Contributions to </w:t>
      </w:r>
      <w:r w:rsidR="00E06D25">
        <w:rPr/>
        <w:t xml:space="preserve">individual </w:t>
      </w:r>
      <w:r w:rsidR="00E06D25">
        <w:rPr/>
        <w:t>management decision-making</w:t>
      </w:r>
      <w:ins w:author="Boland, Kaylee" w:date="2024-12-20T22:18:28.554Z" w:id="1744788356">
        <w:r w:rsidR="586657BD">
          <w:t xml:space="preserve"> </w:t>
        </w:r>
      </w:ins>
    </w:p>
    <w:p w:rsidR="007F608B" w:rsidP="00080BF1" w:rsidRDefault="007F608B" w14:paraId="3CAAB749" w14:textId="77777777">
      <w:pPr>
        <w:pStyle w:val="MDPI52figure"/>
        <w:tabs>
          <w:tab w:val="left" w:pos="2610"/>
        </w:tabs>
        <w:ind w:left="2608"/>
        <w:jc w:val="left"/>
        <w:rPr>
          <w:b/>
        </w:rPr>
      </w:pPr>
      <w:r>
        <w:rPr>
          <w:b/>
          <w:noProof/>
          <w:snapToGrid/>
        </w:rPr>
        <w:drawing>
          <wp:inline distT="0" distB="0" distL="0" distR="0" wp14:anchorId="30697A61" wp14:editId="5C130FD0">
            <wp:extent cx="5111496" cy="4089196"/>
            <wp:effectExtent l="0" t="0" r="0" b="6985"/>
            <wp:docPr id="832239921" name="Picture 1"/>
            <wp:cNvGraphicFramePr/>
            <a:graphic xmlns:a="http://schemas.openxmlformats.org/drawingml/2006/main">
              <a:graphicData uri="http://schemas.openxmlformats.org/drawingml/2006/picture">
                <pic:pic xmlns:pic="http://schemas.openxmlformats.org/drawingml/2006/picture">
                  <pic:nvPicPr>
                    <pic:cNvPr id="832239921" name="Picture 1"/>
                    <pic:cNvPicPr/>
                  </pic:nvPicPr>
                  <pic:blipFill>
                    <a:blip r:embed="rId17"/>
                    <a:stretch>
                      <a:fillRect/>
                    </a:stretch>
                  </pic:blipFill>
                  <pic:spPr>
                    <a:xfrm>
                      <a:off x="0" y="0"/>
                      <a:ext cx="5111496" cy="4089196"/>
                    </a:xfrm>
                    <a:prstGeom prst="rect">
                      <a:avLst/>
                    </a:prstGeom>
                  </pic:spPr>
                </pic:pic>
              </a:graphicData>
            </a:graphic>
          </wp:inline>
        </w:drawing>
      </w:r>
    </w:p>
    <w:p w:rsidR="007F608B" w:rsidP="00080BF1" w:rsidRDefault="007F608B" w14:paraId="7C464F9F" w14:textId="27D8787F">
      <w:pPr>
        <w:pStyle w:val="MDPI51figurecaption"/>
        <w:tabs>
          <w:tab w:val="left" w:pos="2610"/>
        </w:tabs>
      </w:pPr>
      <w:r w:rsidRPr="00FA04F1">
        <w:rPr>
          <w:b/>
        </w:rPr>
        <w:t xml:space="preserve">Figure </w:t>
      </w:r>
      <w:r w:rsidR="00A22CD1">
        <w:rPr>
          <w:b/>
        </w:rPr>
        <w:t>3</w:t>
      </w:r>
      <w:r w:rsidRPr="00FA04F1">
        <w:rPr>
          <w:b/>
        </w:rPr>
        <w:t xml:space="preserve">. </w:t>
      </w:r>
      <w:r>
        <w:t xml:space="preserve">Degree to which survey participants agreed with statements </w:t>
      </w:r>
      <w:r w:rsidR="00CC7758">
        <w:t>regarding</w:t>
      </w:r>
      <w:r>
        <w:t xml:space="preserve"> motivat</w:t>
      </w:r>
      <w:r w:rsidR="00CC7758">
        <w:t xml:space="preserve">ion for </w:t>
      </w:r>
      <w:r>
        <w:t>management decision-making. (A) Respondents’ personal concern about</w:t>
      </w:r>
      <w:r w:rsidR="00AD40DC">
        <w:t xml:space="preserve"> </w:t>
      </w:r>
      <w:r w:rsidR="00592495">
        <w:t xml:space="preserve">potential </w:t>
      </w:r>
      <w:r w:rsidR="00081CCD">
        <w:t>environmental co-benefits to</w:t>
      </w:r>
      <w:r w:rsidR="00592495">
        <w:t xml:space="preserve"> prescribed fire.</w:t>
      </w:r>
      <w:r>
        <w:t xml:space="preserve"> (B) </w:t>
      </w:r>
      <w:r w:rsidR="0099123D">
        <w:t>R</w:t>
      </w:r>
      <w:r>
        <w:t>espondents’</w:t>
      </w:r>
      <w:r w:rsidR="0099123D">
        <w:t xml:space="preserve"> regard for potential influences on management</w:t>
      </w:r>
      <w:r>
        <w:t>.</w:t>
      </w:r>
      <w:r w:rsidR="00FF70F0">
        <w:t xml:space="preserve"> Agreement index quantifies median effect size of response and 95% confidence intervals based on five-point Likert scales.</w:t>
      </w:r>
    </w:p>
    <w:p w:rsidR="002E3FB4" w:rsidP="00080BF1" w:rsidRDefault="00D86D8B" w14:paraId="3A1E43D1" w14:textId="23185EC1">
      <w:pPr>
        <w:pStyle w:val="MDPI23heading3"/>
        <w:tabs>
          <w:tab w:val="left" w:pos="2610"/>
        </w:tabs>
      </w:pPr>
      <w:r>
        <w:t xml:space="preserve">We asked respondents what environmental concern is important to them to understand what could be driving motivators and co-benefits to introducing or increasing prescribed fire </w:t>
      </w:r>
      <w:r w:rsidR="006D4CF9">
        <w:t>use</w:t>
      </w:r>
      <w:r w:rsidR="0075005B">
        <w:t xml:space="preserve">. </w:t>
      </w:r>
      <w:r w:rsidR="00335EB2">
        <w:t>In response, landowners reported that they</w:t>
      </w:r>
      <w:r>
        <w:t xml:space="preserve"> value open rangelands, increasing plant diversity, </w:t>
      </w:r>
      <w:r w:rsidR="00335EB2">
        <w:t xml:space="preserve">controlling </w:t>
      </w:r>
      <w:r>
        <w:t>woody plant</w:t>
      </w:r>
      <w:r w:rsidR="00335EB2">
        <w:t>s,</w:t>
      </w:r>
      <w:r>
        <w:t xml:space="preserve"> and restoring prairie/ grassland, but they do not seem to care about reducing wildfire risk. Other studies have shown that ranchers value open rangeland, noting that open space and wildlife habitat were as important </w:t>
      </w:r>
      <w:r w:rsidR="00335EB2">
        <w:t xml:space="preserve">factors </w:t>
      </w:r>
      <w:r>
        <w:t xml:space="preserve">as food and fiber production </w:t>
      </w:r>
      <w:r w:rsidR="00335EB2">
        <w:t xml:space="preserve">in </w:t>
      </w:r>
      <w:r>
        <w:t>protecting agricultural land</w:t>
      </w:r>
      <w:r w:rsidR="00335EB2">
        <w:t xml:space="preserve"> </w:t>
      </w:r>
      <w:r>
        <w:fldChar w:fldCharType="begin"/>
      </w:r>
      <w:r w:rsidR="00F80CD7">
        <w:instrText xml:space="preserve"> ADDIN ZOTERO_ITEM CSL_CITATION {"citationID":"9v9I6FwR","properties":{"formattedCitation":"[55]","plainCitation":"[55]","noteIndex":0},"citationItems":[{"id":3729,"uris":["http://zotero.org/users/14503600/items/8J2QQJ68"],"itemData":{"id":3729,"type":"article-journal","abstract":"Working ranches are often promoted as means of private rangeland conservation because they can safeguard ecosystem services, protect open space, and maintain traditional ranching culture. To understand the potential for generating broad social benefits from what have come to be called “working landscapes,” one must consider the synergies of people, environment, and institutions needed to accomplish conservation, as well as complicating factors of scale and uncertainty. Focusing on the problem as it has unfolded in the western United States, we review the state of knowledge about the extent of ranchland conversion; reasons why maintaining working ranches may benefit conservation; and the challenges and opportunities of rancher demographics, attitudes, values, and propensities for innovation. Based on this review, we explore whether the supply of traditional, full-time ranch owners is likely to be sufficient to meet conservation demand, and conclude that although demographic trends seem to suggest that it is not, there exist alternative enterprises and ownership forms that could achieve the goals of ranch conservation. We offer suggestions on how potential shortfalls might be addressed.\nResumen\nLos ranchos a menudo se consideran como medios de conservación privada del pastizal ya que pueden salvaguardar los servicios del ecosistema, proteger áreas abiertas y mantener la cultura tradicional del manejo de un rancho. Para entender el potencial que existe al generar beneficios sociales amplios provenientes de lo qué se ha venido llamando “paisajes de trabajo,” se deben considerar los aspectos sinérgicos de la gente, del ambiente y de las instituciones involucradas en la conservación, así como otros factores y puntos impredecibles. Enfocándonos en el problema como se ha manifestado en el Oeste de los Estados Unidos, revisamos los conocimientos disponibles sobre cómo la propiedad se ha utilizado para trabajo de rancho; las razones que existen para mantener los ranchos de manera que éstos pueden beneficiar la conservación; los desafíos y oportunidades que enfrenta el ranchero, y las actitudes, valores y factores para mejorar. De acuerdo con esta revisión, se evaluó si el tradicional tiempo completo de los rancheros es suficiente para resolver las demandas de la conservación. Se concluyó que mientras que las tendencias demográficas parecen sugerir lo contrario, pueden existir empresas alternativas y formas de propiedad que podrían facilitar la conservación del rancho. Hacemos algunas sugerencias de cómo podrían resolverse estas deficiencias.","container-title":"Rangeland Ecology &amp; Management","DOI":"10.2111/07-063.1","ISSN":"1550-7424","issue":"2","journalAbbreviation":"Rangeland Ecology &amp; Management","page":"137-147","source":"ScienceDirect","title":"Ranching as a Conservation Strategy: Can Old Ranchers Save the New West?","title-short":"Ranching as a Conservation Strategy","volume":"61","author":[{"family":"Brunson","given":"Mark W."},{"family":"Huntsinger","given":"Lynn"}],"issued":{"date-parts":[["2008",3,1]]}}}],"schema":"https://github.com/citation-style-language/schema/raw/master/csl-citation.json"} </w:instrText>
      </w:r>
      <w:r>
        <w:fldChar w:fldCharType="separate"/>
      </w:r>
      <w:r w:rsidRPr="00F80CD7" w:rsidR="00F80CD7">
        <w:t>[55]</w:t>
      </w:r>
      <w:r>
        <w:fldChar w:fldCharType="end"/>
      </w:r>
      <w:r w:rsidR="00D917B5">
        <w:t xml:space="preserve">. </w:t>
      </w:r>
      <w:r>
        <w:t>Landowners worry about prescribed fire on their land due to the possibility of limited forage production in years to follow because of drought</w:t>
      </w:r>
      <w:r w:rsidR="00335EB2">
        <w:t xml:space="preserve"> </w:t>
      </w:r>
      <w:r>
        <w:fldChar w:fldCharType="begin"/>
      </w:r>
      <w:r w:rsidR="00F80CD7">
        <w:instrText xml:space="preserve"> ADDIN ZOTERO_ITEM CSL_CITATION {"citationID":"vnfGW0P2","properties":{"formattedCitation":"[56]","plainCitation":"[56]","noteIndex":0},"citationItems":[{"id":3750,"uris":["http://zotero.org/users/14503600/items/XDGMPITB"],"itemData":{"id":3750,"type":"article-journal","abstract":"Accelerated climate change is a global challenge that is increasingly putting pressure on the sustainability of livestock production systems that heavily depend on rangeland ecosystems. Rangeland management practices have low potential to sequester greenhouse gases. However, mismanagement of rangelands and their conversion into ex-urban, urban, and industrial landscapes can significantly exacerbate the climate change process. Under conditions of more droughts, heat waves, and other extreme weather events, management of risks (climate, biological, financial, political) will probably be more important to the sustainability of ranching than capability to expand output of livestock products in response to rising demand due to population growth. Replacing traditional domestic livestock with a combination of highly adapted livestock and game animals valued for both hunting and meat may be the best strategy on many arid rangelands. Eventually, traditional ranching could become financially unsound across large areas if climate change is not adequately addressed. Rangeland policy, management, and research will need to be heavily focused on the climate change problem.","container-title":"Sustainability","DOI":"10.3390/su12124942","ISSN":"2071-1050","issue":"12","language":"en","license":"http://creativecommons.org/licenses/by/3.0/","note":"number: 12\npublisher: Multidisciplinary Digital Publishing Institute","page":"4942","source":"www.mdpi.com","title":"Climate Change, Rangelands, and Sustainability of Ranching in the Western United States","volume":"12","author":[{"family":"Holechek","given":"Jerry L."},{"family":"Geli","given":"Hatim M. E."},{"family":"Cibils","given":"Andres F."},{"family":"Sawalhah","given":"Mohammed N."}],"issued":{"date-parts":[["2020",1]]}}}],"schema":"https://github.com/citation-style-language/schema/raw/master/csl-citation.json"} </w:instrText>
      </w:r>
      <w:r>
        <w:fldChar w:fldCharType="separate"/>
      </w:r>
      <w:r w:rsidRPr="00F80CD7" w:rsidR="00F80CD7">
        <w:t>[56]</w:t>
      </w:r>
      <w:r>
        <w:fldChar w:fldCharType="end"/>
      </w:r>
      <w:r>
        <w:t xml:space="preserve">. </w:t>
      </w:r>
    </w:p>
    <w:p w:rsidRPr="002E6A10" w:rsidR="00D86D8B" w:rsidP="00080BF1" w:rsidRDefault="002E3FB4" w14:paraId="68988D4A" w14:textId="5B8EF5B3">
      <w:pPr>
        <w:pStyle w:val="MDPI23heading3"/>
        <w:tabs>
          <w:tab w:val="left" w:pos="2610"/>
        </w:tabs>
      </w:pPr>
      <w:r>
        <w:t xml:space="preserve">These results suggest </w:t>
      </w:r>
      <w:r w:rsidR="00672BFB">
        <w:t xml:space="preserve">respondents are not familiar with existing research that demonstrates the value of prescribed fire for rangeland forage and cattle production. </w:t>
      </w:r>
      <w:r w:rsidR="00A03251">
        <w:t>Elsewhere in the Great Plains, w</w:t>
      </w:r>
      <w:r w:rsidR="00672BFB">
        <w:t xml:space="preserve">hen portions of </w:t>
      </w:r>
      <w:r w:rsidR="00593BB4">
        <w:t>pastures have recently been burned, c</w:t>
      </w:r>
      <w:r w:rsidR="00D86D8B">
        <w:t xml:space="preserve">attle </w:t>
      </w:r>
      <w:r w:rsidR="00593BB4">
        <w:t xml:space="preserve">can </w:t>
      </w:r>
      <w:r w:rsidR="00D86D8B">
        <w:t xml:space="preserve">spend </w:t>
      </w:r>
      <w:r w:rsidR="00593BB4">
        <w:t xml:space="preserve">as much as </w:t>
      </w:r>
      <w:r w:rsidR="00D86D8B">
        <w:t xml:space="preserve">75% of their grazing time in </w:t>
      </w:r>
      <w:r w:rsidR="00593BB4">
        <w:t xml:space="preserve">the most-recently </w:t>
      </w:r>
      <w:r w:rsidR="00D86D8B">
        <w:t xml:space="preserve">burned </w:t>
      </w:r>
      <w:r w:rsidR="00593BB4">
        <w:t xml:space="preserve">patches </w:t>
      </w:r>
      <w:r>
        <w:fldChar w:fldCharType="begin"/>
      </w:r>
      <w:r w:rsidR="00F80CD7">
        <w:instrText xml:space="preserve"> ADDIN ZOTERO_ITEM CSL_CITATION {"citationID":"B8fBBnTF","properties":{"formattedCitation":"[57]","plainCitation":"[57]","noteIndex":0},"citationItems":[{"id":1388,"uris":["http://zotero.org/groups/303421/items/JSEZLZ44"],"itemData":{"id":1388,"type":"article-journal","abstract":"* 1Management of rangelands has long operated under the paradigm of minimizing spatially discrete disturbances, often under the objective of reducing inherent heterogeneity within managed ecosystems. Management of grazing animals has focused on uniform distribution of disturbance, so that no areas are heavily disturbed or undisturbed (i.e. management to the ‘middle’).\n* 2A model of the fire–grazing interaction argues that grazing and fire interact through a series of positive and negative feedbacks to cause a shifting mosaic of vegetation pattern across the landscape. This interaction was important in the evolution of species in the North American Great Plains grasslands. This approach has the potential to serve as an ecological-based model for management of grasslands with a long evolutionary history of grazing.\n* 3We compared a heterogeneity-based approach, in which fire is applied to discrete patches, with typical homogeneity-based land management in the North American Great Plains, to determine if patch burning followed by focal grazing creates a shifting mosaic pattern of vegetation structure and composition.\n* 4Our data suggest that spatially discrete fires promote focal grazing, where grazing animals devote 75% of grazing time within the one-third of the area that has been burned within the past year. These focal disturbances cause local changes in the plant community and increase patch-level heterogeneity across landscapes. As the focal disturbance is shifted to other patches over time, successional processes lead to changes in local plant communities and the patchwork landscape can be described as a shifting mosaic.\n* 5A patch-dynamic approach can be accomplished in the tallgrass prairie through applying spatially discrete fires and allowing animals free access to a diversity of landscape elements that vary in time since focal disturbance. This increases heterogeneity across the landscape, a variable that has been shown to be critical to some wildlife species as well as the structure and function of grassland ecosystems.\n* 6Synthesis and applications. Our study demonstrates that the fire-grazing model may be useful for generating heterogeneity in grassland management. Discrete fires are applied to patches, and patchy grazing by herbivores promotes a shifting vegetation mosaic across the landscape. Furthermore, application of the model has the potential of increasing the area of rangelands under management for conservation purposes, because livestock production is maintained at a level similar to traditional management. So, by managing transient focal patches that move through the landscape, heterogeneity has the potential to be a central paradigm for managing landscapes for multiple objectives, such as biodiversity and agricultural productivity.","container-title":"Journal of Applied Ecology","DOI":"10.1111/j.0021-8901.2004.00937.x","ISSN":"1365-2664","issue":"4","language":"en","note":"tex.ids: fuhlendorf2004","page":"604-614","source":"Wiley Online Library","title":"Application of the fire–grazing interaction to restore a shifting mosaic on tallgrass prairie","volume":"41","author":[{"family":"Fuhlendorf","given":"S. D."},{"family":"Engle","given":"D. M."}],"issued":{"date-parts":[["2004",8,1]]}}}],"schema":"https://github.com/citation-style-language/schema/raw/master/csl-citation.json"} </w:instrText>
      </w:r>
      <w:r>
        <w:fldChar w:fldCharType="separate"/>
      </w:r>
      <w:r w:rsidRPr="00F80CD7" w:rsidR="00F80CD7">
        <w:t>[57]</w:t>
      </w:r>
      <w:r>
        <w:fldChar w:fldCharType="end"/>
      </w:r>
      <w:r w:rsidR="00D86D8B">
        <w:t xml:space="preserve">. </w:t>
      </w:r>
      <w:r w:rsidR="00A03251">
        <w:t>R</w:t>
      </w:r>
      <w:r w:rsidR="00D86D8B">
        <w:t xml:space="preserve">ecently burned areas </w:t>
      </w:r>
      <w:r w:rsidR="00A03251">
        <w:t>also have fewer</w:t>
      </w:r>
      <w:r w:rsidR="00D86D8B">
        <w:t xml:space="preserve"> ticks</w:t>
      </w:r>
      <w:r w:rsidR="00A03251">
        <w:t xml:space="preserve"> and horn and face flies</w:t>
      </w:r>
      <w:r w:rsidR="006C648C">
        <w:t xml:space="preserve"> </w:t>
      </w:r>
      <w:r w:rsidR="002361A0">
        <w:fldChar w:fldCharType="begin"/>
      </w:r>
      <w:r w:rsidR="002361A0">
        <w:instrText xml:space="preserve"> ADDIN ZOTERO_ITEM CSL_CITATION {"citationID":"4XPfovM7","properties":{"formattedCitation":"[58,59]","plainCitation":"[58,59]","noteIndex":0},"citationItems":[{"id":3752,"uris":["http://zotero.org/users/14503600/items/ET5UUSAH"],"itemData":{"id":3752,"type":"article-journal","abstract":"Patch burning (PB) uses frequent, spatially discrete fires throughout a pasture to create variation in the composition and structure of the plant community. The complex vegetation changes incurred from this type of burning regimen in addition to the focal grazing of cattle induced by PB should reduce tick populations by creating less favorable microhabitats. To determine if a reduction in tick populations occurred on PB pastures, three PB-treated pastures and three control pastures were used. PB pastures were divided into six subplots with one burned rotationally each spring and summer. Control pastures and each PB subplot had a burn interval of 3yr. Pastures were dragged with 1-m2 flannel cloth panels to estimate tick abundance for 4yr. (2006, 2007, 2009, and 2010). Infestation levels with ticks (i.e., tick burden) and weight for five calves and three cows per pasture were recorded once a month from April to October in 2009, 2010, and 2011. Differences in tick abundance between PB pastures and control pastures were not significant except in 2006 when fewer adult ticks were detected in PB pastures. A total of 13 609 ticks were observed on cattle. Animals on PB pastures had 4 028 (29.6%) ticks whereas 9 581 (70.4%) ticks were on cattle from control pastures. Tick burden was significantly reduced on animals in PB pastures compared to animals in control pastures in 4 out of 6 mo. Significant differences in average daily weight gain of calves in PB and control pastures were not detected. Although differences were not detected in questing tick abundance on pastures, significant reductions of tick burden on cattle in PB-treated pastures indicates that PB can be used to help control ticks in pastures.","container-title":"Rangeland Ecology &amp; Management","DOI":"10.2111/REM-D-12-00172.1","ISSN":"1550-7424","issue":"5","journalAbbreviation":"Rangeland Ecology &amp; Management","page":"545-552","source":"ScienceDirect","title":"Tick Abundance and Levels of Infestation on Cattle in Response to Patch Burning","volume":"66","author":[{"family":"Polito","given":"Victoria J."},{"family":"Baum","given":"Kristen A."},{"family":"Payton","given":"Mark E."},{"family":"Little","given":"Susan E."},{"family":"Fuhlendorf","given":"Samuel D."},{"family":"Reichard","given":"Mason V."}],"issued":{"date-parts":[["2013",9,1]]}}},{"id":3735,"uris":["http://zotero.org/users/14503600/items/JUMZKZVK"],"itemData":{"id":3735,"type":"article-journal","abstract":"Anthropogenic land use changes have altered ecosystems and exacerbated the spread of infectious diseases. Recent reviews, however, have revealed that fire suppression in fire-prone natural areas has not been recognized as a form of anthropogenic land use change. Furthermore, fire suppression has been an under-recognized mechanism altering the risk and transmission of infectious disease pathogens and host–parasite dynamics. However, as settlement patterns changed, especially due to colonial expansion in North America, Africa, and Australia, fire suppression became a major form of land use change which has led to broad-scale ecosystem changes. Because parasites of humans and animals can vector viral, bacterial, prion, fungal, or protozoan pathogens, concomitant changes associated with anthropogenic-induced changes to fire frequencies and intensities are of concern. I provide reference to 24 studies that indicate that restoring fire in natural areas has the potential to reduce ectoparasites without wings such as ticks, chiggers, fleas, and lice; ectoparasites with wings such as mosquitos, horn flies, face flies, and stable flies; and endoparasites affecting livestock and wildlife. This suggests that fire ecology and parasitology be considered as a priority area for future research that has implications for both humans and animals.","container-title":"EcoHealth","DOI":"10.1007/s10393-015-1024-5","ISSN":"1612-9210","issue":"3","journalAbbreviation":"EcoHealth","language":"en","page":"398-403","source":"Springer Link","title":"Fire and Parasites: An Under-Recognized Form of Anthropogenic Land Use Change and Mechanism of Disease Exposure","title-short":"Fire and Parasites","volume":"12","author":[{"family":"Scasta","given":"John Derek"}],"issued":{"date-parts":[["2015",9,1]]}}}],"schema":"https://github.com/citation-style-language/schema/raw/master/csl-citation.json"} </w:instrText>
      </w:r>
      <w:r w:rsidR="002361A0">
        <w:fldChar w:fldCharType="separate"/>
      </w:r>
      <w:r w:rsidRPr="002361A0" w:rsidR="002361A0">
        <w:t>[58,59]</w:t>
      </w:r>
      <w:r w:rsidR="002361A0">
        <w:fldChar w:fldCharType="end"/>
      </w:r>
      <w:r w:rsidR="00011FFD">
        <w:t xml:space="preserve">. </w:t>
      </w:r>
      <w:r w:rsidR="00A03251">
        <w:t>In North Dakota, recently-burned patches offer</w:t>
      </w:r>
      <w:r w:rsidR="00D86D8B">
        <w:t xml:space="preserve"> higher forage nutritional value</w:t>
      </w:r>
      <w:r w:rsidR="00A03251">
        <w:t xml:space="preserve"> and greater mineral content; as a result, grazing systems that incorporate prescribed fire </w:t>
      </w:r>
      <w:r w:rsidR="00AD712D">
        <w:t xml:space="preserve">produce better </w:t>
      </w:r>
      <w:r w:rsidR="00D35F64">
        <w:t>cattle performance than continuous or rotationa</w:t>
      </w:r>
      <w:r w:rsidR="004D2663">
        <w:t>l systems</w:t>
      </w:r>
      <w:r w:rsidR="00F95163">
        <w:t xml:space="preserve"> </w:t>
      </w:r>
      <w:r w:rsidR="001A323F">
        <w:fldChar w:fldCharType="begin"/>
      </w:r>
      <w:r w:rsidR="001A323F">
        <w:instrText xml:space="preserve"> ADDIN ZOTERO_ITEM CSL_CITATION {"citationID":"r3zQRoCz","properties":{"formattedCitation":"[60]","plainCitation":"[60]","noteIndex":0},"citationItems":[{"id":6,"uris":["http://zotero.org/groups/303421/items/BIRQJ5RS"],"itemData":{"id":6,"type":"article-journal","container-title":"International Journal of Wildland Fire","DOI":"10.1071/WF24009","ISSN":"2573-2102","issue":"7","language":"en","page":"WF24009","source":"DOI.org (Crossref)","title":"Prescribed fire increases forage mineral content in grazed rangeland","volume":"33","author":[{"family":"Wanchuk","given":"Megan R"},{"family":"McGranahan","given":"Devan A"},{"family":"Sedivec","given":"Kevin K"},{"family":"Swanson","given":"Kendall C"},{"family":"Hovick","given":"Torre J"}],"issued":{"date-parts":[["2024"]]}}}],"schema":"https://github.com/citation-style-language/schema/raw/master/csl-citation.json"} </w:instrText>
      </w:r>
      <w:r w:rsidR="001A323F">
        <w:fldChar w:fldCharType="separate"/>
      </w:r>
      <w:r w:rsidRPr="001A323F" w:rsidR="001A323F">
        <w:t>[60]</w:t>
      </w:r>
      <w:r w:rsidR="001A323F">
        <w:fldChar w:fldCharType="end"/>
      </w:r>
      <w:r w:rsidR="00F95163">
        <w:t>.</w:t>
      </w:r>
    </w:p>
    <w:p w:rsidRPr="002E6A10" w:rsidR="00D86D8B" w:rsidP="00080BF1" w:rsidRDefault="00865B25" w14:paraId="3F714D17" w14:textId="35A96943">
      <w:pPr>
        <w:pStyle w:val="MDPI23heading3"/>
        <w:tabs>
          <w:tab w:val="left" w:pos="2610"/>
        </w:tabs>
      </w:pPr>
      <w:r>
        <w:t xml:space="preserve">The strongest motivators </w:t>
      </w:r>
      <w:r w:rsidR="00D4675A">
        <w:t>were</w:t>
      </w:r>
      <w:r w:rsidR="007177E1">
        <w:t xml:space="preserve"> the desire to be a responsible land stewards and the lessons passed down by generation, with the</w:t>
      </w:r>
      <w:r w:rsidR="00D4675A">
        <w:t>se influences often intertwining.</w:t>
      </w:r>
      <w:r w:rsidR="00D86D8B">
        <w:t xml:space="preserve"> Scientific research and what other neighbors do to their land </w:t>
      </w:r>
      <w:r w:rsidR="00837E9B">
        <w:t>provided the least motivation</w:t>
      </w:r>
      <w:r w:rsidR="00D86D8B">
        <w:t>, contrary to the belief that best science should prevail on National Grasslands</w:t>
      </w:r>
      <w:r w:rsidR="003D29EC">
        <w:t>.</w:t>
      </w:r>
      <w:r w:rsidR="00D86D8B">
        <w:t>, having a strong stewardship aspect is noted in many studies throughout the Great Plains, where respondents value “conserving natural resources” over economic gain</w:t>
      </w:r>
      <w:r w:rsidR="002D4B62">
        <w:t xml:space="preserve"> </w:t>
      </w:r>
      <w:r w:rsidR="00D86D8B">
        <w:fldChar w:fldCharType="begin"/>
      </w:r>
      <w:r w:rsidR="00F80CD7">
        <w:instrText xml:space="preserve"> ADDIN ZOTERO_ITEM CSL_CITATION {"citationID":"ICvbDuIa","properties":{"formattedCitation":"[47]","plainCitation":"[47]","noteIndex":0},"citationItems":[{"id":1012,"uris":["http://zotero.org/groups/303421/items/45FB78R5"],"itemData":{"id":1012,"type":"article-journal","abstract":"Grazed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rsidR="00D86D8B">
        <w:fldChar w:fldCharType="separate"/>
      </w:r>
      <w:r w:rsidRPr="00F80CD7" w:rsidR="00F80CD7">
        <w:t>[47]</w:t>
      </w:r>
      <w:r w:rsidR="00D86D8B">
        <w:fldChar w:fldCharType="end"/>
      </w:r>
      <w:r w:rsidR="00D86D8B">
        <w:t>. Having this feeling of stewardship includes having a feeling of responsibility for environmental concerns</w:t>
      </w:r>
      <w:r w:rsidR="002D4B62">
        <w:t xml:space="preserve"> </w:t>
      </w:r>
      <w:r w:rsidR="00D86D8B">
        <w:fldChar w:fldCharType="begin"/>
      </w:r>
      <w:r w:rsidR="001A323F">
        <w:instrText xml:space="preserve"> ADDIN ZOTERO_ITEM CSL_CITATION {"citationID":"hMRa63nm","properties":{"formattedCitation":"[61]","plainCitation":"[61]","noteIndex":0},"citationItems":[{"id":3757,"uris":["http://zotero.org/users/14503600/items/QUU4SYC8"],"itemData":{"id":3757,"type":"article-journal","abstract":"Non-native grasses used as forage for domestic livestock can negatively impact ecosystem services provided by grasslands. In the U.S., most grazed grasslands are privately owned so the introduction and reduction of non-native grasses are both driven by landowner behavior. Yet, the social factors that shape non-native grass management are rarely explored. To address this knowledge gap, we evaluated how decisions to reduce these grasses through practices such as herbicide application, prescribed fire, and physical removal are influenced by attitudes, norms, and perceived ability. We administered a mixed mode (mailback and online) survey in 2017 to landowners in the eastern Great Plains of the U.S., in a region where cattle production remains the predominant land-use. Using structural equation modeling with parceling, we tested hypotheses related to management decisions derived from a model integrating two theories – the Theory of Planned Behavior and the Norm Activation Model. In this analysis, we identified perceived ability (i.e., access to time, skills, or other necessary resources) as a barrier to adoption for landowners who were already willing to manage non-native grasses. Positive attitudes toward management and increased social norm pressures were both associated with increased sentiments of moral responsibility to reduce non-native grasses. These personal norms, together with attitudes, positively influenced willingness to control non-native grasses. Further, we observed that social norms related to expectations of neighbors had more influence on personal norms than the social norms from natural resource agencies. The power of norms to explain individual management decisions suggests that landowners could be engaged in landscape-scale initiatives by leveraging moral responsibility and influential social groups.","container-title":"Journal of Environmental Management","DOI":"10.1016/j.jenvman.2020.111355","ISSN":"0301-4797","journalAbbreviation":"Journal of Environmental Management","page":"111355","source":"ScienceDirect","title":"What drives private landowner decisions? Exploring non-native grass management in the eastern Great Plains","title-short":"What drives private landowner decisions?","volume":"276","author":[{"family":"Coon","given":"Jaime J."},{"family":"Riper","given":"Carena J.","non-dropping-particle":"van"},{"family":"Morton","given":"Lois Wright"},{"family":"Miller","given":"James R."}],"issued":{"date-parts":[["2020",12,15]]}}}],"schema":"https://github.com/citation-style-language/schema/raw/master/csl-citation.json"} </w:instrText>
      </w:r>
      <w:r w:rsidR="00D86D8B">
        <w:fldChar w:fldCharType="separate"/>
      </w:r>
      <w:r w:rsidRPr="001A323F" w:rsidR="001A323F">
        <w:t>[61]</w:t>
      </w:r>
      <w:r w:rsidR="00D86D8B">
        <w:fldChar w:fldCharType="end"/>
      </w:r>
      <w:r w:rsidR="00D86D8B">
        <w:t>. The concept of stewardship is often passed down from generation to generation</w:t>
      </w:r>
      <w:r w:rsidR="00EE639B">
        <w:t xml:space="preserve"> </w:t>
      </w:r>
      <w:r w:rsidR="00EE639B">
        <w:fldChar w:fldCharType="begin"/>
      </w:r>
      <w:r w:rsidR="00EE639B">
        <w:instrText xml:space="preserve"> ADDIN ZOTERO_ITEM CSL_CITATION {"citationID":"yCDyukJS","properties":{"formattedCitation":"[28]","plainCitation":"[28]","noteIndex":0},"citationItems":[{"id":3523,"uris":["http://zotero.org/users/14503600/items/SIEUUUIH"],"itemData":{"id":3523,"type":"article-journal","container-title":"The Science and Practoces of Landscape Stewardship","page":"284","title":"14 Landscape stewardship for rangelands","author":[{"family":"Huntsinger","given":"Lynn"},{"family":"Sayre","given":"Nathan F."}],"issued":{"date-parts":[["2017"]]}}}],"schema":"https://github.com/citation-style-language/schema/raw/master/csl-citation.json"} </w:instrText>
      </w:r>
      <w:r w:rsidR="00EE639B">
        <w:fldChar w:fldCharType="separate"/>
      </w:r>
      <w:r w:rsidRPr="00EE639B" w:rsidR="00EE639B">
        <w:t>[28]</w:t>
      </w:r>
      <w:r w:rsidR="00EE639B">
        <w:fldChar w:fldCharType="end"/>
      </w:r>
      <w:r w:rsidR="00D86D8B">
        <w:t xml:space="preserve">, so the notion of being a good steward and following what previous generations have taught, goes hand in hand. </w:t>
      </w:r>
    </w:p>
    <w:p w:rsidR="00D86D8B" w:rsidP="00080BF1" w:rsidRDefault="00D86D8B" w14:paraId="5D74EF41" w14:textId="77777777">
      <w:pPr>
        <w:pStyle w:val="MDPI51figurecaption"/>
        <w:tabs>
          <w:tab w:val="left" w:pos="2610"/>
        </w:tabs>
      </w:pPr>
    </w:p>
    <w:p w:rsidRPr="00E75611" w:rsidR="00CC6EA0" w:rsidP="00080BF1" w:rsidRDefault="00CC6EA0" w14:paraId="0C4A4972" w14:textId="4F97F166">
      <w:pPr>
        <w:pStyle w:val="MDPI22heading2"/>
        <w:tabs>
          <w:tab w:val="left" w:pos="2610"/>
        </w:tabs>
        <w:spacing w:before="240"/>
        <w:rPr>
          <w:noProof w:val="0"/>
        </w:rPr>
      </w:pPr>
      <w:r w:rsidRPr="00E75611">
        <w:t>3.</w:t>
      </w:r>
      <w:r w:rsidR="00501347">
        <w:t>3</w:t>
      </w:r>
      <w:r w:rsidRPr="00E75611">
        <w:rPr>
          <w:noProof w:val="0"/>
        </w:rPr>
        <w:t xml:space="preserve">. </w:t>
      </w:r>
      <w:r w:rsidR="00933369">
        <w:rPr>
          <w:noProof w:val="0"/>
        </w:rPr>
        <w:t>Attitudes about prescribed fire</w:t>
      </w:r>
    </w:p>
    <w:p w:rsidR="00CC6EA0" w:rsidP="00080BF1" w:rsidRDefault="00CC6EA0" w14:paraId="18F059E2" w14:textId="77777777">
      <w:pPr>
        <w:pStyle w:val="MDPI52figure"/>
        <w:tabs>
          <w:tab w:val="left" w:pos="2610"/>
        </w:tabs>
        <w:ind w:left="2608"/>
        <w:jc w:val="left"/>
        <w:rPr>
          <w:b/>
        </w:rPr>
      </w:pPr>
      <w:r>
        <w:rPr>
          <w:b/>
          <w:noProof/>
          <w:snapToGrid/>
        </w:rPr>
        <w:drawing>
          <wp:inline distT="0" distB="0" distL="0" distR="0" wp14:anchorId="51213765" wp14:editId="07D292DE">
            <wp:extent cx="4981575" cy="4933950"/>
            <wp:effectExtent l="0" t="0" r="9525" b="0"/>
            <wp:docPr id="1922772339" name="Picture 1"/>
            <wp:cNvGraphicFramePr/>
            <a:graphic xmlns:a="http://schemas.openxmlformats.org/drawingml/2006/main">
              <a:graphicData uri="http://schemas.openxmlformats.org/drawingml/2006/picture">
                <pic:pic xmlns:pic="http://schemas.openxmlformats.org/drawingml/2006/picture">
                  <pic:nvPicPr>
                    <pic:cNvPr id="1922772339" name="Picture 1"/>
                    <pic:cNvPicPr/>
                  </pic:nvPicPr>
                  <pic:blipFill>
                    <a:blip r:embed="rId18"/>
                    <a:stretch>
                      <a:fillRect/>
                    </a:stretch>
                  </pic:blipFill>
                  <pic:spPr>
                    <a:xfrm>
                      <a:off x="0" y="0"/>
                      <a:ext cx="4982100" cy="4934470"/>
                    </a:xfrm>
                    <a:prstGeom prst="rect">
                      <a:avLst/>
                    </a:prstGeom>
                  </pic:spPr>
                </pic:pic>
              </a:graphicData>
            </a:graphic>
          </wp:inline>
        </w:drawing>
      </w:r>
    </w:p>
    <w:p w:rsidR="00CC6EA0" w:rsidP="00080BF1" w:rsidRDefault="00CC6EA0" w14:paraId="57B4E0CF" w14:textId="18AA3CD6">
      <w:pPr>
        <w:pStyle w:val="MDPI51figurecaption"/>
        <w:tabs>
          <w:tab w:val="left" w:pos="2610"/>
        </w:tabs>
      </w:pPr>
      <w:r w:rsidRPr="00FA04F1">
        <w:rPr>
          <w:b/>
        </w:rPr>
        <w:t xml:space="preserve">Figure </w:t>
      </w:r>
      <w:r w:rsidR="00EB22E0">
        <w:rPr>
          <w:b/>
        </w:rPr>
        <w:t>4</w:t>
      </w:r>
      <w:r w:rsidRPr="00FA04F1">
        <w:rPr>
          <w:b/>
        </w:rPr>
        <w:t xml:space="preserve">. </w:t>
      </w:r>
      <w:r>
        <w:t xml:space="preserve">Degree to which survey participants agreed with statements regarding </w:t>
      </w:r>
      <w:r w:rsidR="00440F1F">
        <w:t>their beliefs about prescribed fire</w:t>
      </w:r>
      <w:r>
        <w:t xml:space="preserve">. (A) Respondents’ </w:t>
      </w:r>
      <w:r w:rsidR="00440F1F">
        <w:t xml:space="preserve">perceptions about </w:t>
      </w:r>
      <w:r w:rsidR="00FF70F0">
        <w:t>how members of their community regard</w:t>
      </w:r>
      <w:r>
        <w:t xml:space="preserve"> prescribed fire. (B) Respondents’ </w:t>
      </w:r>
      <w:r w:rsidR="00FF70F0">
        <w:t xml:space="preserve">personal attitudes </w:t>
      </w:r>
      <w:r w:rsidR="000D2CDF">
        <w:t>regarding when, and for</w:t>
      </w:r>
      <w:r w:rsidR="00FF70F0">
        <w:t xml:space="preserve"> </w:t>
      </w:r>
      <w:r w:rsidR="000D2CDF">
        <w:t>whom, prescribed fire use is appropriate</w:t>
      </w:r>
      <w:r>
        <w:t>.</w:t>
      </w:r>
      <w:r w:rsidR="00FF70F0">
        <w:t xml:space="preserve"> Agreement index quantifies median effect size of response and 95% confidence intervals based on five-point Likert scales.</w:t>
      </w:r>
    </w:p>
    <w:p w:rsidRPr="002E6A10" w:rsidR="000864DF" w:rsidP="00080BF1" w:rsidRDefault="000864DF" w14:paraId="33AD890C" w14:textId="04601DB8">
      <w:pPr>
        <w:pStyle w:val="MDPI23heading3"/>
        <w:tabs>
          <w:tab w:val="left" w:pos="2610"/>
        </w:tabs>
      </w:pPr>
      <w:r w:rsidR="000864DF">
        <w:rPr/>
        <w:t>Overall</w:t>
      </w:r>
      <w:r w:rsidR="00831CC6">
        <w:rPr/>
        <w:t>, respondents to our survey</w:t>
      </w:r>
      <w:r w:rsidR="005862F3">
        <w:rPr/>
        <w:t xml:space="preserve"> felt</w:t>
      </w:r>
      <w:r w:rsidR="000864DF">
        <w:rPr/>
        <w:t xml:space="preserve"> that fire is risky to people, property, and forage</w:t>
      </w:r>
      <w:r w:rsidR="005862F3">
        <w:rPr/>
        <w:t xml:space="preserve"> (Fig. 4)</w:t>
      </w:r>
      <w:r w:rsidR="000864DF">
        <w:rPr/>
        <w:t xml:space="preserve">. </w:t>
      </w:r>
      <w:r w:rsidR="005862F3">
        <w:rPr/>
        <w:t>At the same time, respondents felt</w:t>
      </w:r>
      <w:r w:rsidR="000864DF">
        <w:rPr/>
        <w:t xml:space="preserve"> that fire was beneficial for wildlife</w:t>
      </w:r>
      <w:r w:rsidR="005519DB">
        <w:rPr/>
        <w:t xml:space="preserve">, </w:t>
      </w:r>
      <w:r w:rsidR="000864DF">
        <w:rPr/>
        <w:t xml:space="preserve">and </w:t>
      </w:r>
      <w:r w:rsidR="005862F3">
        <w:rPr/>
        <w:t xml:space="preserve">had </w:t>
      </w:r>
      <w:r w:rsidR="000864DF">
        <w:rPr/>
        <w:t xml:space="preserve">neutral </w:t>
      </w:r>
      <w:r w:rsidR="005862F3">
        <w:rPr/>
        <w:t xml:space="preserve">attitudes towards </w:t>
      </w:r>
      <w:r w:rsidR="000864DF">
        <w:rPr/>
        <w:t>smoke. McCaffrey</w:t>
      </w:r>
      <w:r w:rsidR="001D7041">
        <w:rPr/>
        <w:t xml:space="preserve"> </w:t>
      </w:r>
      <w:r>
        <w:fldChar w:fldCharType="begin"/>
      </w:r>
      <w:r>
        <w:instrText xml:space="preserve"> ADDIN ZOTERO_ITEM CSL_CITATION {"citationID":"MiwWg5nb","properties":{"formattedCitation":"[49]","plainCitation":"[49]","noteIndex":0},"citationItems":[{"id":1334,"uris":["http://zotero.org/groups/303421/items/NKZJ9QQX"],"itemData":{"id":1334,"type":"article-journal","title":"Understanding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fldChar w:fldCharType="separate"/>
      </w:r>
      <w:r w:rsidR="00F80CD7">
        <w:rPr/>
        <w:t>[49]</w:t>
      </w:r>
      <w:r>
        <w:fldChar w:fldCharType="end"/>
      </w:r>
      <w:r w:rsidR="000864DF">
        <w:rPr/>
        <w:t xml:space="preserve"> also </w:t>
      </w:r>
      <w:r w:rsidR="005862F3">
        <w:rPr/>
        <w:t xml:space="preserve">found </w:t>
      </w:r>
      <w:r w:rsidR="00F061DC">
        <w:rPr/>
        <w:t xml:space="preserve">a lower </w:t>
      </w:r>
      <w:r w:rsidR="000864DF">
        <w:rPr/>
        <w:t xml:space="preserve">barrier </w:t>
      </w:r>
      <w:r w:rsidR="00F061DC">
        <w:rPr/>
        <w:t xml:space="preserve">imposed by </w:t>
      </w:r>
      <w:r w:rsidR="000864DF">
        <w:rPr/>
        <w:t>smoke limiting people’s attitude towards fire</w:t>
      </w:r>
      <w:r w:rsidR="00F061DC">
        <w:rPr/>
        <w:t>,</w:t>
      </w:r>
      <w:r w:rsidR="000864DF">
        <w:rPr/>
        <w:t xml:space="preserve"> as they felt smoke was going to be there regardless from wildfire or prescribed fires alike. </w:t>
      </w:r>
      <w:r w:rsidR="0038221F">
        <w:rPr/>
        <w:t>Our findings are consistent with other studies</w:t>
      </w:r>
      <w:r w:rsidR="00193750">
        <w:rPr/>
        <w:t xml:space="preserve"> </w:t>
      </w:r>
      <w:r w:rsidR="00186248">
        <w:rPr/>
        <w:t xml:space="preserve">in which respondents </w:t>
      </w:r>
      <w:r w:rsidR="000D229B">
        <w:rPr/>
        <w:t>reported</w:t>
      </w:r>
      <w:r w:rsidR="00186248">
        <w:rPr/>
        <w:t xml:space="preserve"> </w:t>
      </w:r>
      <w:r w:rsidR="00193750">
        <w:rPr/>
        <w:t>fire</w:t>
      </w:r>
      <w:r w:rsidR="00193750">
        <w:rPr/>
        <w:t xml:space="preserve"> </w:t>
      </w:r>
      <w:r w:rsidR="00186248">
        <w:rPr/>
        <w:t xml:space="preserve">to be </w:t>
      </w:r>
      <w:r w:rsidR="00193750">
        <w:rPr/>
        <w:t xml:space="preserve">risky towards property, </w:t>
      </w:r>
      <w:r w:rsidR="00193750">
        <w:rPr/>
        <w:t>people</w:t>
      </w:r>
      <w:r w:rsidR="00193750">
        <w:rPr/>
        <w:t xml:space="preserve"> and forage</w:t>
      </w:r>
      <w:r w:rsidR="000864DF">
        <w:rPr/>
        <w:t xml:space="preserve">, where landowners believed there </w:t>
      </w:r>
      <w:r w:rsidR="4A0D2E80">
        <w:rPr/>
        <w:t>were</w:t>
      </w:r>
      <w:r w:rsidR="000864DF">
        <w:rPr/>
        <w:t xml:space="preserve"> negative effects of fire when on a neighboring property. </w:t>
      </w:r>
      <w:r w:rsidR="00275347">
        <w:rPr/>
        <w:t>Th</w:t>
      </w:r>
      <w:r w:rsidR="00891C16">
        <w:rPr/>
        <w:t>e belief of fire being harmful to neighbors creates</w:t>
      </w:r>
      <w:r w:rsidR="00275347">
        <w:rPr/>
        <w:t xml:space="preserve"> </w:t>
      </w:r>
      <w:r w:rsidR="000864DF">
        <w:rPr/>
        <w:t>a barrier, as landowners have a feeling of moral obligation to their neighbors</w:t>
      </w:r>
      <w:r w:rsidR="00176643">
        <w:rPr/>
        <w:t xml:space="preserve"> </w:t>
      </w:r>
      <w:r>
        <w:fldChar w:fldCharType="begin"/>
      </w:r>
      <w:r>
        <w:instrText xml:space="preserve"> ADDIN ZOTERO_ITEM CSL_CITATION {"citationID":"E7QQmULK","properties":{"formattedCitation":"[61]","plainCitation":"[61]","noteIndex":0},"citationItems":[{"id":3757,"uris":["http://zotero.org/users/14503600/items/QUU4SYC8"],"itemData":{"id":3757,"type":"article-journal","abstract":"Non-native grasses used as forage for domestic livestock can negatively impact ecosystem services provided by grasslands. In the U.S., most grazed grasslands are privately owned so the introduction and reduction of non-native grasses are both driven by landowner behavior. Yet, the social factors that shape non-native grass management are rarely explored. To address this knowledge gap, we evaluated how decisions to reduce these grasses through practices such as herbicide application, prescribed fire, and physical removal are influenced by attitudes, norms, and perceived ability. We administered a mixed mode (mailback and online) survey in 2017 to landowners in the eastern Great Plains of the U.S., in a region where cattle production remains the predominant land-use. Using structural equation modeling with parceling, we tested hypotheses related to management decisions derived from a model integrating two theories – the Theory of Planned Behavior and the Norm Activation Model. In this analysis, we identified perceived ability (i.e., access to time, skills, or other necessary resources) as a barrier to adoption for landowners who were already willing to manage non-native grasses. Positive attitudes toward management and increased social norm pressures were both associated with increased sentiments of moral responsibility to reduce non-native grasses. These personal norms, together with attitudes, positively influenced willingness to control non-native grasses. Further, we observed that social norms related to expectations of neighbors had more influence on personal norms than the social norms from natural resource agencies. The power of norms to explain individual management decisions suggests that landowners could be engaged in landscape-scale initiatives by leveraging moral responsibility and influential social groups.","container-title":"Journal of Environmental Management","DOI":"10.1016/j.jenvman.2020.111355","ISSN":"0301-4797","journalAbbreviation":"Journal of Environmental Management","page":"111355","source":"ScienceDirect","title":"What drives private landowner decisions? Exploring non-native grass management in the eastern Great Plains","title-short":"What drives private landowner decisions?","volume":"276","author":[{"family":"Coon","given":"Jaime J."},{"family":"Riper","given":"Carena J.","non-dropping-particle":"van"},{"family":"Morton","given":"Lois Wright"},{"family":"Miller","given":"James R."}],"issued":{"date-parts":[["2020",12,15]]}}}],"schema":"https://github.com/citation-style-language/schema/raw/master/csl-citation.json"} </w:instrText>
      </w:r>
      <w:r>
        <w:fldChar w:fldCharType="separate"/>
      </w:r>
      <w:r w:rsidR="001A323F">
        <w:rPr/>
        <w:t>[61]</w:t>
      </w:r>
      <w:r>
        <w:fldChar w:fldCharType="end"/>
      </w:r>
      <w:r w:rsidR="000864DF">
        <w:rPr/>
        <w:t>. Participants in Harr et al</w:t>
      </w:r>
      <w:r w:rsidR="00644D89">
        <w:rPr/>
        <w:t xml:space="preserve">. </w:t>
      </w:r>
      <w:r>
        <w:fldChar w:fldCharType="begin"/>
      </w:r>
      <w:r>
        <w:instrText xml:space="preserve"> ADDIN ZOTERO_ITEM CSL_CITATION {"citationID":"IjPp466w","properties":{"formattedCitation":"[19]","plainCitation":"[19]","noteIndex":0},"citationItems":[{"id":3466,"uris":["http://zotero.org/users/14503600/items/C9RZ58JC"],"itemData":{"id":3466,"type":"article-journal","abstract":"Harr,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schema":"https://github.com/citation-style-language/schema/raw/master/csl-citation.json"} </w:instrText>
      </w:r>
      <w:r>
        <w:fldChar w:fldCharType="separate"/>
      </w:r>
      <w:r w:rsidR="00DE1EAA">
        <w:rPr/>
        <w:t>[19]</w:t>
      </w:r>
      <w:r>
        <w:fldChar w:fldCharType="end"/>
      </w:r>
      <w:r w:rsidR="00644D89">
        <w:rPr/>
        <w:t xml:space="preserve"> </w:t>
      </w:r>
      <w:r w:rsidR="000864DF">
        <w:rPr/>
        <w:t xml:space="preserve">study outlined that fire did not directly </w:t>
      </w:r>
      <w:r w:rsidR="000864DF">
        <w:rPr/>
        <w:t>benefit</w:t>
      </w:r>
      <w:r w:rsidR="000864DF">
        <w:rPr/>
        <w:t xml:space="preserve"> ranching operations as it </w:t>
      </w:r>
      <w:r w:rsidR="1184722E">
        <w:rPr/>
        <w:t>benefited</w:t>
      </w:r>
      <w:r w:rsidR="000864DF">
        <w:rPr/>
        <w:t xml:space="preserve"> wildlife and oftentimes destroyed food for their cattle. </w:t>
      </w:r>
    </w:p>
    <w:p w:rsidRPr="002E6A10" w:rsidR="000864DF" w:rsidP="00080BF1" w:rsidRDefault="000864DF" w14:paraId="236F6CB3" w14:textId="579B0B8C">
      <w:pPr>
        <w:pStyle w:val="MDPI23heading3"/>
        <w:tabs>
          <w:tab w:val="left" w:pos="2610"/>
        </w:tabs>
      </w:pPr>
      <w:r>
        <w:t xml:space="preserve">We found strong evidence that respondents are </w:t>
      </w:r>
      <w:r w:rsidR="00090854">
        <w:t xml:space="preserve">neither </w:t>
      </w:r>
      <w:r>
        <w:t xml:space="preserve">prepared nor willing to burn on their own land. Clark et al. </w:t>
      </w:r>
      <w:r>
        <w:fldChar w:fldCharType="begin"/>
      </w:r>
      <w:r>
        <w:instrText xml:space="preserve"> ADDIN ZOTERO_ITEM CSL_CITATION {"citationID":"Mil9ewlz","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132DDA">
        <w:t>[10]</w:t>
      </w:r>
      <w:r>
        <w:fldChar w:fldCharType="end"/>
      </w:r>
      <w:r>
        <w:t xml:space="preserve"> compiled many studies together in the Great Plains to determine attitudes of fire and found that respondents of these studies don't see fire as a beneficial tool, </w:t>
      </w:r>
      <w:bookmarkStart w:name="_Int_WDlKVtKU" w:id="11"/>
      <w:r>
        <w:t>similar to</w:t>
      </w:r>
      <w:bookmarkEnd w:id="11"/>
      <w:r>
        <w:t xml:space="preserve"> our findings of respondent's slight disagreement that fire was beneficial, in the Northern Great Plains. </w:t>
      </w:r>
    </w:p>
    <w:p w:rsidR="00BC0C4F" w:rsidP="00BC0C4F" w:rsidRDefault="00FD5A13" w14:paraId="6FBA8426" w14:textId="5941E63E">
      <w:pPr>
        <w:pStyle w:val="MDPI23heading3"/>
        <w:tabs>
          <w:tab w:val="left" w:pos="2610"/>
        </w:tabs>
      </w:pPr>
      <w:r>
        <w:t xml:space="preserve">Respondents showed unpreparedness or willingness to introduce prescribed fire back on to the landscape, </w:t>
      </w:r>
      <w:r w:rsidR="00B86F3D">
        <w:t xml:space="preserve">suggesting </w:t>
      </w:r>
      <w:r w:rsidR="005A3293">
        <w:t>they are at</w:t>
      </w:r>
      <w:r>
        <w:t xml:space="preserve"> the precontemplation/ contemplation stage of the Transtheoretical model of behavior</w:t>
      </w:r>
      <w:r w:rsidR="00BB4AF0">
        <w:t xml:space="preserve"> </w:t>
      </w:r>
      <w:r w:rsidR="000864DF">
        <w:fldChar w:fldCharType="begin"/>
      </w:r>
      <w:r w:rsidR="00DE1EAA">
        <w:instrText xml:space="preserve"> ADDIN ZOTERO_ITEM CSL_CITATION {"citationID":"cHebXUhq","properties":{"formattedCitation":"[23]","plainCitation":"[23]","noteIndex":0},"citationItems":[{"id":3458,"uris":["http://zotero.org/users/14503600/items/2P5NUHYM"],"itemData":{"id":3458,"type":"article-journal","abstract":"In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sidR="000864DF">
        <w:fldChar w:fldCharType="separate"/>
      </w:r>
      <w:r w:rsidRPr="00DE1EAA" w:rsidR="00DE1EAA">
        <w:t>[23]</w:t>
      </w:r>
      <w:r w:rsidR="000864DF">
        <w:fldChar w:fldCharType="end"/>
      </w:r>
      <w:r w:rsidRPr="002E6A10" w:rsidR="000864DF">
        <w:t>. These</w:t>
      </w:r>
      <w:r w:rsidRPr="002E6A10" w:rsidDel="005A3293" w:rsidR="000864DF">
        <w:t xml:space="preserve"> </w:t>
      </w:r>
      <w:r w:rsidR="005A3293">
        <w:t>early</w:t>
      </w:r>
      <w:r w:rsidRPr="002E6A10" w:rsidR="005A3293">
        <w:t xml:space="preserve"> </w:t>
      </w:r>
      <w:r w:rsidRPr="002E6A10" w:rsidR="000864DF">
        <w:t xml:space="preserve">levels are </w:t>
      </w:r>
      <w:r w:rsidR="005A3293">
        <w:t xml:space="preserve">characterized by </w:t>
      </w:r>
      <w:r w:rsidRPr="002E6A10" w:rsidR="000864DF">
        <w:t xml:space="preserve">having </w:t>
      </w:r>
      <w:r w:rsidR="005A3293">
        <w:t xml:space="preserve">little to </w:t>
      </w:r>
      <w:r w:rsidRPr="002E6A10" w:rsidR="000864DF">
        <w:t>no intention of changing</w:t>
      </w:r>
      <w:r w:rsidR="005A3293">
        <w:t>,</w:t>
      </w:r>
      <w:r w:rsidRPr="002E6A10" w:rsidDel="005A3293" w:rsidR="000864DF">
        <w:t xml:space="preserve"> </w:t>
      </w:r>
      <w:r w:rsidRPr="002E6A10" w:rsidR="000864DF">
        <w:t xml:space="preserve">being </w:t>
      </w:r>
      <w:r w:rsidR="006D789F">
        <w:t xml:space="preserve">either </w:t>
      </w:r>
      <w:r w:rsidRPr="002E6A10" w:rsidR="000864DF">
        <w:t>unaware of a problem</w:t>
      </w:r>
      <w:r w:rsidR="005A3293">
        <w:t xml:space="preserve"> or</w:t>
      </w:r>
      <w:r w:rsidRPr="002E6A10" w:rsidDel="005A3293" w:rsidR="000864DF">
        <w:t xml:space="preserve"> </w:t>
      </w:r>
      <w:r w:rsidRPr="002E6A10" w:rsidR="000864DF">
        <w:t xml:space="preserve">being aware of a problem but </w:t>
      </w:r>
      <w:r w:rsidR="006D789F">
        <w:t xml:space="preserve">having not yet </w:t>
      </w:r>
      <w:r w:rsidR="00210A59">
        <w:t xml:space="preserve">committed to </w:t>
      </w:r>
      <w:r w:rsidRPr="002E6A10" w:rsidDel="00210A59" w:rsidR="000864DF">
        <w:t>action</w:t>
      </w:r>
      <w:r w:rsidRPr="002E6A10" w:rsidR="000864DF">
        <w:t xml:space="preserve">, respectively. Our results </w:t>
      </w:r>
      <w:r w:rsidR="00210A59">
        <w:t xml:space="preserve">suggest respondents </w:t>
      </w:r>
      <w:r w:rsidRPr="002E6A10" w:rsidR="000864DF">
        <w:t>were split between whether fire was beneficial on the landscape or not, split between both levels of realizing a problem</w:t>
      </w:r>
      <w:r w:rsidR="00011626">
        <w:t xml:space="preserve"> in the Transtheoretical Model of Behavior</w:t>
      </w:r>
      <w:r w:rsidRPr="002E6A10" w:rsidR="000864DF">
        <w:t xml:space="preserve">. Although </w:t>
      </w:r>
      <w:r w:rsidR="00DA7667">
        <w:t>respondents</w:t>
      </w:r>
      <w:r w:rsidRPr="002E6A10" w:rsidR="00DA7667">
        <w:t xml:space="preserve"> </w:t>
      </w:r>
      <w:r w:rsidRPr="002E6A10" w:rsidR="000864DF">
        <w:t xml:space="preserve">did lean more towards the disagreement side, allowing us to put more emphasis on the precontemplation level. An increase in information from sources that the respondents trust can help move people through the </w:t>
      </w:r>
      <w:r w:rsidR="00210A59">
        <w:t>five</w:t>
      </w:r>
      <w:r w:rsidRPr="002E6A10" w:rsidR="00210A59">
        <w:t xml:space="preserve"> </w:t>
      </w:r>
      <w:r w:rsidRPr="002E6A10" w:rsidR="000864DF">
        <w:t>levels of the Transtheoretical model of behavior including preparation, where there is intent or action on addressing a problem</w:t>
      </w:r>
      <w:r w:rsidR="006D099F">
        <w:t xml:space="preserve"> </w:t>
      </w:r>
      <w:r w:rsidR="006D099F">
        <w:fldChar w:fldCharType="begin"/>
      </w:r>
      <w:r w:rsidR="006D099F">
        <w:instrText xml:space="preserve"> ADDIN ZOTERO_ITEM CSL_CITATION {"citationID":"09w3BAGy","properties":{"formattedCitation":"[62\\uc0\\u8211{}64]","plainCitation":"[62–64]","noteIndex":0},"citationItems":[{"id":3786,"uris":["http://zotero.org/users/14503600/items/XN4PC3EP"],"itemData":{"id":3786,"type":"article-journal","abstract":"Global waterbodies are experiencing increased risk of eutrophication and harmful algal blooms due to excess nutrients including phosphorus and nitrogen discharged from human activity on the landscape and as a result of climate change. Despite modeling that suggests the efficacy of best management practices in agricultural systems to be sufficient to address the problem, adoption by farmers remains far below the levels needed to achieve significant water quality improvements and new approaches to encourage and sustain adoption are urgently needed. In this work, we apply a modified transtheoretical model (TTM) of behavior change to a longitudinal dataset (N = 584) of farmers’ adoption decisions and stated intentions to use cover crops, collected in the Maumee Basin of Lake Erie, USA in 2016 and 2018. The TTM posits that behavior changes over time and is influenced by different social-psychological processes at each stage of change. Our findings confirm past research into the importance of many of the factors investigated, while providing new insight into their role in specific stages of the change process with potential implications for the design of interventions for farmers in different stages. Several factors investigated (mean environmental concern, education, information from conservation groups and off-farm income) were uniquely important to a particular stage. Other factors (response efficacy at the field level, total farm size and risks of spring planting interference) were important at both an earlier and later stage, but less important in predicting middle stages of change. A third set of factors (self-efficacy, proportion rented, no-till adoption and uncertain long-term paybacks) were statistically important across each stage of the TTM model. In applying the TTM longitudinally, we found evidence that farmers in a more advanced stage of cover crop adoption, in the first wave of data collection (2016) were more likely to have adopted cover crops in the second wave (2018), a result not predicted by individual factors alone. We report findings for cover crops but see the potential for the transtheoretical model of behavior change to be applied to other best management practice adoption decisions and to diverse populations of farmers to generate similarly novel insight and utility for intervention design and targeting.","container-title":"Journal of Environmental Management","DOI":"10.1016/j.jenvman.2022.116136","ISSN":"0301-4797","journalAbbreviation":"Journal of Environmental Management","page":"116136","source":"ScienceDirect","title":"Understanding farmers’ conservation behavior over time: A longitudinal application of the transtheoretical model of behavior change","title-short":"Understanding farmers’ conservation behavior over time","volume":"323","author":[{"family":"Doran","given":"Elizabeth MB."},{"family":"Doidge","given":"Mary"},{"family":"Aytur","given":"Semra"},{"family":"Wilson","given":"Robyn S."}],"issued":{"date-parts":[["2022",12,1]]}}},{"id":3781,"uris":["http://zotero.org/users/14503600/items/5FQCAFI8"],"itemData":{"id":3781,"type":"article-journal","abstract":"The primary opportunities for improved conservation and sustainability outcomes are through changing human behavior. Zoos, aquariums, and other public-facing biodiversity conservation institutions offer an important space for environmental learning and facilitating proenvironmental behavior change. We have focused, in this review, on examining common behavior change models as well as the Transtheoretical Model (TTM) of Behavior Change​​​​​, a widely regarded model within the health fields and, recently, in the fields of environmental and leadership studies, with new research applying the TTM specifically in a zoo setting. We have discussed critiques of the TTM and rebuttals to those critiques. We have presented examples of TTM applications in a zoo setting. Our objective has been to explore the TTM as a possible “best fit” framework and tool for zoo and aquarium practitioners in facilitating proenvironmental behavior. Key findings include that (a) the TTM differs significantly from other proenvironmental behavior theoretical models, including those that are prevalent in the conservation psychology literature and applied by zoos and aquariums, in terms of the TTM stages of change and processes of change constructs; (b) the TTM appears to overlap significantly with the 10 interventions or treatments identified by researchers as the most effective approaches to facilitating proenvironmental behavior; and (c) there is nascent and promising application of TTM constructs in zoo and aquarium programming. We remain impressed by the potential of the TTM to address a critical question within the conservation psychology research field concerning proenvironmental behavior: what specific tools to employ and when.","container-title":"Zoo Biology","DOI":"10.1002/zoo.21704","ISSN":"1098-2361","issue":"5","language":"en","license":"© 2022 The Authors. Zoo Biology published by Wiley Periodicals LLC.","note":"_eprint: https://onlinelibrary.wiley.com/doi/pdf/10.1002/zoo.21704","page":"386-397","source":"Wiley Online Library","title":"Facilitating behavior change: Introducing the Transtheoretical Model of Behavior Change as a conservation psychology framework and tool for practitioners","title-short":"Facilitating behavior change","volume":"41","author":[{"family":"Abrash Walton","given":"Abigail"},{"family":"Nageotte","given":"Nichole L."},{"family":"Heimlich","given":"Joe E."},{"family":"Threadgill","given":"A. Victoria"}],"issued":{"date-parts":[["2022"]]}}},{"id":3784,"uris":["http://zotero.org/users/14503600/items/Z4W8XZDM"],"itemData":{"id":3784,"type":"article-journal","abstract":"Family forest owners (FFOs) are critical stakeholders in ensuring many conservation outcomes, including improved water quality. In the highly forested Lake Champlain basin of Vermont, FFOs likely play a particularly important role in addressing water quality impairment. This study focused on FFOs’ thinking and decision-making around management practices on their land. Based on a dataset of 28 interviews collected using a semi-structured interview approach, the interviews were qualitatively coded and analyzed using the Transtheoretical Model of behavior change (TTM) framework. Our findings suggest that interviewed landowners were concerned about basin water quality but generally not aware of the connection between watershed health and actions taken on their particular forest parcel. We further describe how three TTM Processes of Change (helping relationships, consciousness raising, and environmental re-evaluation) may influence landowners’ decisions to manage their forests with water quality in mind. Our results suggest pathways for the design and targeting of behavioral change interventions based on the TTM that should inform landowner outreach as well as further research.","container-title":"Small-scale Forestry","DOI":"10.1007/s11842-024-09565-3","ISSN":"1873-7854","issue":"2","journalAbbreviation":"Small-scale Forestry","language":"en","page":"275-294","source":"Springer Link","title":"Using the Transtheoretical Model of Behavior Change to Explore Forest Landowner Perspectives on Water Quality","volume":"23","author":[{"family":"Briccetti","given":"Luke H."},{"family":"Doran","given":"Elizabeth M. B."},{"family":"Coleman","given":"Kimberly J."}],"issued":{"date-parts":[["2024",6,1]]}}}],"schema":"https://github.com/citation-style-language/schema/raw/master/csl-citation.json"} </w:instrText>
      </w:r>
      <w:r w:rsidR="006D099F">
        <w:fldChar w:fldCharType="separate"/>
      </w:r>
      <w:r w:rsidRPr="006D099F" w:rsidR="006D099F">
        <w:rPr>
          <w:szCs w:val="24"/>
        </w:rPr>
        <w:t>[62–64]</w:t>
      </w:r>
      <w:r w:rsidR="006D099F">
        <w:fldChar w:fldCharType="end"/>
      </w:r>
      <w:r w:rsidRPr="002E6A10" w:rsidR="000864DF">
        <w:t xml:space="preserve">. Action where measures have taken place to address the problem, and following with maintenance, where change has occurred and been sustained for a period. Through adequate information, action and maintenance levels are feasible. </w:t>
      </w:r>
    </w:p>
    <w:p w:rsidRPr="00E75611" w:rsidR="00B84575" w:rsidP="00B84575" w:rsidRDefault="00B84575" w14:paraId="6C50F989" w14:textId="0D916A8D">
      <w:pPr>
        <w:pStyle w:val="MDPI22heading2"/>
        <w:tabs>
          <w:tab w:val="left" w:pos="2610"/>
        </w:tabs>
        <w:spacing w:before="240"/>
        <w:rPr>
          <w:noProof w:val="0"/>
        </w:rPr>
      </w:pPr>
      <w:r w:rsidRPr="00E75611">
        <w:t>3.</w:t>
      </w:r>
      <w:r>
        <w:t>4</w:t>
      </w:r>
      <w:r w:rsidRPr="00E75611">
        <w:rPr>
          <w:noProof w:val="0"/>
        </w:rPr>
        <w:t xml:space="preserve">. </w:t>
      </w:r>
      <w:r>
        <w:rPr>
          <w:noProof w:val="0"/>
        </w:rPr>
        <w:t>Addressing barriers</w:t>
      </w:r>
    </w:p>
    <w:p w:rsidR="00B84575" w:rsidP="00BC0C4F" w:rsidRDefault="00B84575" w14:paraId="243FA7C1" w14:textId="77777777" w14:noSpellErr="1">
      <w:pPr>
        <w:pStyle w:val="MDPI23heading3"/>
        <w:tabs>
          <w:tab w:val="left" w:pos="2610"/>
        </w:tabs>
      </w:pPr>
    </w:p>
    <w:p w:rsidRPr="00A25E52" w:rsidR="005B61F9" w:rsidP="001B3679" w:rsidRDefault="005B61F9" w14:paraId="6A83B3D1" w14:textId="006FE4FC">
      <w:pPr>
        <w:pStyle w:val="MDPI23heading3"/>
        <w:tabs>
          <w:tab w:val="left" w:pos="2610"/>
        </w:tabs>
      </w:pPr>
      <w:r w:rsidR="005B61F9">
        <w:rPr/>
        <w:t xml:space="preserve">Although a lot of attention is given to the barriers landowners face in accepting or adopting new practices, social science research </w:t>
      </w:r>
      <w:r w:rsidR="00896388">
        <w:rPr/>
        <w:t>often</w:t>
      </w:r>
      <w:r w:rsidR="005B61F9">
        <w:rPr/>
        <w:t xml:space="preserve"> describes remedies</w:t>
      </w:r>
      <w:r w:rsidR="00896388">
        <w:rPr/>
        <w:t xml:space="preserve"> </w:t>
      </w:r>
      <w:r w:rsidR="001B3679">
        <w:rPr/>
        <w:t xml:space="preserve">that can help overcome each barrier. Clark et al. </w:t>
      </w:r>
      <w:r>
        <w:fldChar w:fldCharType="begin"/>
      </w:r>
      <w:r>
        <w:instrText xml:space="preserve"> ADDIN ZOTERO_ITEM CSL_CITATION {"citationID":"pYI3A2BL","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ED0328">
        <w:rPr/>
        <w:t>[10]</w:t>
      </w:r>
      <w:r>
        <w:fldChar w:fldCharType="end"/>
      </w:r>
      <w:r w:rsidR="00A25E52">
        <w:rPr/>
        <w:t xml:space="preserve"> </w:t>
      </w:r>
      <w:r w:rsidR="002568AB">
        <w:rPr/>
        <w:t>match</w:t>
      </w:r>
      <w:r w:rsidR="4768746B">
        <w:rPr/>
        <w:t>es</w:t>
      </w:r>
      <w:r w:rsidR="00055582">
        <w:rPr/>
        <w:t xml:space="preserve"> </w:t>
      </w:r>
      <w:r w:rsidRPr="0D02D06C" w:rsidR="009B0B86">
        <w:rPr>
          <w:i w:val="1"/>
          <w:iCs w:val="1"/>
        </w:rPr>
        <w:t>barrier builders</w:t>
      </w:r>
      <w:r w:rsidR="009B0B86">
        <w:rPr/>
        <w:t xml:space="preserve"> with </w:t>
      </w:r>
      <w:r w:rsidRPr="0D02D06C" w:rsidR="009B0B86">
        <w:rPr>
          <w:i w:val="1"/>
          <w:iCs w:val="1"/>
        </w:rPr>
        <w:t>barrier busters</w:t>
      </w:r>
      <w:r w:rsidR="009B0B86">
        <w:rPr/>
        <w:t xml:space="preserve"> </w:t>
      </w:r>
      <w:r w:rsidR="002568AB">
        <w:rPr/>
        <w:t xml:space="preserve">to help articulate </w:t>
      </w:r>
      <w:r w:rsidR="000372F6">
        <w:rPr/>
        <w:t xml:space="preserve">how specific approaches can </w:t>
      </w:r>
      <w:r w:rsidR="00A973DE">
        <w:rPr/>
        <w:t>reduce perceived barriers to prescribed fire use.</w:t>
      </w:r>
    </w:p>
    <w:p w:rsidRPr="007738CC" w:rsidR="00BC0C4F" w:rsidP="007227EC" w:rsidRDefault="00191816" w14:paraId="6A7DDB09" w14:textId="28A7D408">
      <w:pPr>
        <w:pStyle w:val="MDPI23heading3"/>
        <w:tabs>
          <w:tab w:val="left" w:pos="2610"/>
        </w:tabs>
      </w:pPr>
      <w:r w:rsidRPr="0D02D06C" w:rsidR="00BC0C4F">
        <w:rPr>
          <w:i w:val="1"/>
          <w:iCs w:val="1"/>
        </w:rPr>
        <w:t>Barrier builder</w:t>
      </w:r>
      <w:r w:rsidRPr="0D02D06C" w:rsidR="00DF22DD">
        <w:rPr>
          <w:i w:val="1"/>
          <w:iCs w:val="1"/>
        </w:rPr>
        <w:t xml:space="preserve"> </w:t>
      </w:r>
      <w:r w:rsidR="00105FA7">
        <w:rPr/>
        <w:t>indicates</w:t>
      </w:r>
      <w:r w:rsidR="00105FA7">
        <w:rPr/>
        <w:t xml:space="preserve"> </w:t>
      </w:r>
      <w:r w:rsidR="000100A1">
        <w:rPr/>
        <w:t>situations</w:t>
      </w:r>
      <w:r w:rsidR="00DF22DD">
        <w:rPr/>
        <w:t>, social or physical,</w:t>
      </w:r>
      <w:r w:rsidR="000100A1">
        <w:rPr/>
        <w:t xml:space="preserve"> that limit </w:t>
      </w:r>
      <w:r w:rsidR="00061E59">
        <w:rPr/>
        <w:t xml:space="preserve">or </w:t>
      </w:r>
      <w:r w:rsidR="00036B62">
        <w:rPr/>
        <w:t xml:space="preserve">restrict the use of an activity, including prescribed fire. </w:t>
      </w:r>
      <w:r w:rsidRPr="0D02D06C" w:rsidR="00BC19EA">
        <w:rPr>
          <w:i w:val="1"/>
          <w:iCs w:val="1"/>
        </w:rPr>
        <w:t xml:space="preserve">Barrier busters </w:t>
      </w:r>
      <w:r w:rsidR="00BC19EA">
        <w:rPr/>
        <w:t>are resources or information</w:t>
      </w:r>
      <w:r w:rsidR="001876FF">
        <w:rPr/>
        <w:t xml:space="preserve"> that </w:t>
      </w:r>
      <w:r w:rsidR="007738CC">
        <w:rPr/>
        <w:t xml:space="preserve">counteract the </w:t>
      </w:r>
      <w:r w:rsidRPr="0D02D06C" w:rsidR="007738CC">
        <w:rPr>
          <w:i w:val="1"/>
          <w:iCs w:val="1"/>
        </w:rPr>
        <w:t xml:space="preserve">barrier builders, </w:t>
      </w:r>
      <w:r w:rsidR="007738CC">
        <w:rPr/>
        <w:t>to encourage the use of prescribed fire</w:t>
      </w:r>
      <w:r w:rsidR="001A27D0">
        <w:rPr/>
        <w:t xml:space="preserve"> </w:t>
      </w:r>
      <w:r>
        <w:fldChar w:fldCharType="begin"/>
      </w:r>
      <w:r>
        <w:instrText xml:space="preserve"> ADDIN ZOTERO_ITEM CSL_CITATION {"citationID":"ieSYEZbr","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1A27D0">
        <w:rPr/>
        <w:t>[10]</w:t>
      </w:r>
      <w:r>
        <w:fldChar w:fldCharType="end"/>
      </w:r>
      <w:r w:rsidR="007738CC">
        <w:rPr/>
        <w:t xml:space="preserve">. </w:t>
      </w:r>
      <w:r w:rsidR="00FB1971">
        <w:rPr/>
        <w:t xml:space="preserve">These </w:t>
      </w:r>
      <w:r w:rsidR="00747064">
        <w:rPr/>
        <w:t xml:space="preserve">topics </w:t>
      </w:r>
      <w:r w:rsidR="00FB1971">
        <w:rPr/>
        <w:t xml:space="preserve">can involve </w:t>
      </w:r>
      <w:r w:rsidR="00747064">
        <w:rPr/>
        <w:t xml:space="preserve">categories that </w:t>
      </w:r>
      <w:r w:rsidR="00A808D5">
        <w:rPr/>
        <w:t>have social, knowledge, practical, and regulation</w:t>
      </w:r>
      <w:r w:rsidR="00747064">
        <w:rPr/>
        <w:t xml:space="preserve"> in mind.</w:t>
      </w:r>
      <w:r w:rsidR="00191816">
        <w:rPr/>
        <w:t xml:space="preserve"> Social impacts negative attitudes towards prescribed fire, that </w:t>
      </w:r>
      <w:r w:rsidR="00191816">
        <w:rPr/>
        <w:t>are busted</w:t>
      </w:r>
      <w:r w:rsidR="00191816">
        <w:rPr/>
        <w:t xml:space="preserve"> by </w:t>
      </w:r>
      <w:r w:rsidR="00184FDC">
        <w:rPr/>
        <w:t xml:space="preserve">positive attitudes formed through information and resources. Which correlates with the knowledge aspect, when people lack </w:t>
      </w:r>
      <w:r w:rsidR="00046E9A">
        <w:rPr/>
        <w:t>knowledge,</w:t>
      </w:r>
      <w:r w:rsidR="003816E0">
        <w:rPr/>
        <w:t xml:space="preserve"> they do not understand the benefits and safety of prescribed fire. Practical barriers are often the </w:t>
      </w:r>
      <w:r w:rsidR="008C27C9">
        <w:rPr/>
        <w:t xml:space="preserve">most </w:t>
      </w:r>
      <w:r w:rsidR="008C27C9">
        <w:rPr/>
        <w:t xml:space="preserve">known barrier due to having a lack of </w:t>
      </w:r>
      <w:r w:rsidR="00DA5D7B">
        <w:rPr/>
        <w:t xml:space="preserve">time, finances, </w:t>
      </w:r>
      <w:r w:rsidR="00DA5D7B">
        <w:rPr/>
        <w:t>equipment</w:t>
      </w:r>
      <w:r w:rsidR="00DA5D7B">
        <w:rPr/>
        <w:t xml:space="preserve"> and labor, all of which </w:t>
      </w:r>
      <w:r w:rsidR="00DA5D7B">
        <w:rPr/>
        <w:t>are able to</w:t>
      </w:r>
      <w:r w:rsidR="00DA5D7B">
        <w:rPr/>
        <w:t xml:space="preserve"> be overcome when </w:t>
      </w:r>
      <w:r w:rsidR="00DA5D7B">
        <w:rPr/>
        <w:t>working in a group of likeminded individuals</w:t>
      </w:r>
      <w:r w:rsidR="001C049C">
        <w:rPr/>
        <w:t xml:space="preserve"> </w:t>
      </w:r>
      <w:r>
        <w:fldChar w:fldCharType="begin"/>
      </w:r>
      <w:r>
        <w:instrText xml:space="preserve"> ADDIN ZOTERO_ITEM CSL_CITATION {"citationID":"6iwoNTfa","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1C049C">
        <w:rPr/>
        <w:t>[10]</w:t>
      </w:r>
      <w:r>
        <w:fldChar w:fldCharType="end"/>
      </w:r>
      <w:r w:rsidR="00DA5D7B">
        <w:rPr/>
        <w:t xml:space="preserve">. </w:t>
      </w:r>
      <w:r w:rsidR="00DA5D7B">
        <w:rPr/>
        <w:t>These groups are able to share resources</w:t>
      </w:r>
      <w:r w:rsidR="00E5220D">
        <w:rPr/>
        <w:t xml:space="preserve"> to conduct prescribed burns.</w:t>
      </w:r>
      <w:r w:rsidR="00E5220D">
        <w:rPr/>
        <w:t xml:space="preserve"> Regulation or liability is the hardest to overcome, as it is based on the state or local government, due to burn restriction</w:t>
      </w:r>
      <w:r w:rsidR="00046E9A">
        <w:rPr/>
        <w:t>s and legal repercussions</w:t>
      </w:r>
      <w:r w:rsidR="00247EF5">
        <w:rPr/>
        <w:t xml:space="preserve"> </w:t>
      </w:r>
      <w:r>
        <w:fldChar w:fldCharType="begin"/>
      </w:r>
      <w:r>
        <w:instrText xml:space="preserve"> ADDIN ZOTERO_ITEM CSL_CITATION {"citationID":"UVe28eFw","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247EF5">
        <w:rPr/>
        <w:t>[10]</w:t>
      </w:r>
      <w:r>
        <w:fldChar w:fldCharType="end"/>
      </w:r>
      <w:r w:rsidR="00046E9A">
        <w:rPr/>
        <w:t xml:space="preserve">. </w:t>
      </w:r>
    </w:p>
    <w:p w:rsidRPr="001719B6" w:rsidR="000864DF" w:rsidP="00777634" w:rsidRDefault="00BB4AF0" w14:paraId="04A9D29E" w14:textId="0DBEA113">
      <w:pPr>
        <w:pStyle w:val="MDPI23heading3"/>
        <w:tabs>
          <w:tab w:val="left" w:pos="2610"/>
        </w:tabs>
      </w:pPr>
      <w:r w:rsidR="00BB4AF0">
        <w:rPr/>
        <w:t xml:space="preserve">Using </w:t>
      </w:r>
      <w:r w:rsidRPr="0D02D06C" w:rsidR="00BB4AF0">
        <w:rPr>
          <w:i w:val="1"/>
          <w:iCs w:val="1"/>
        </w:rPr>
        <w:t xml:space="preserve">barrier busters, </w:t>
      </w:r>
      <w:r w:rsidR="00BB4AF0">
        <w:rPr/>
        <w:t>to provide tools and resources to encourage the use of prescribed fire.</w:t>
      </w:r>
      <w:r w:rsidR="00342D10">
        <w:rPr/>
        <w:t xml:space="preserve"> </w:t>
      </w:r>
      <w:r w:rsidRPr="0D02D06C" w:rsidR="00342D10">
        <w:rPr>
          <w:i w:val="1"/>
          <w:iCs w:val="1"/>
        </w:rPr>
        <w:t xml:space="preserve">Barrier busters </w:t>
      </w:r>
      <w:r w:rsidR="00342D10">
        <w:rPr/>
        <w:t xml:space="preserve">include </w:t>
      </w:r>
      <w:r w:rsidR="00A00693">
        <w:rPr/>
        <w:t>fostering</w:t>
      </w:r>
      <w:r w:rsidR="00342D10">
        <w:rPr/>
        <w:t xml:space="preserve"> a positive social attitude towards fire,</w:t>
      </w:r>
      <w:r w:rsidR="00D8598F">
        <w:rPr/>
        <w:t xml:space="preserve"> </w:t>
      </w:r>
      <w:r w:rsidR="00A00693">
        <w:rPr/>
        <w:t xml:space="preserve">providing </w:t>
      </w:r>
      <w:r w:rsidR="004350F3">
        <w:rPr/>
        <w:t xml:space="preserve">access to knowledge, information, equipment, and </w:t>
      </w:r>
      <w:r w:rsidR="00CC5930">
        <w:rPr/>
        <w:t>reducing liability concerns</w:t>
      </w:r>
      <w:r w:rsidR="00CB1DF3">
        <w:rPr/>
        <w:t xml:space="preserve"> </w:t>
      </w:r>
      <w:r>
        <w:fldChar w:fldCharType="begin"/>
      </w:r>
      <w:r>
        <w:instrText xml:space="preserve"> ADDIN ZOTERO_ITEM CSL_CITATION {"citationID":"hUpYho8C","properties":{"formattedCitation":"[10]","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fldChar w:fldCharType="separate"/>
      </w:r>
      <w:r w:rsidR="00CB1DF3">
        <w:rPr/>
        <w:t>[10]</w:t>
      </w:r>
      <w:r>
        <w:fldChar w:fldCharType="end"/>
      </w:r>
      <w:r w:rsidR="004350F3">
        <w:rPr/>
        <w:t xml:space="preserve">. </w:t>
      </w:r>
      <w:r w:rsidR="00A047C7">
        <w:rPr/>
        <w:t xml:space="preserve"> </w:t>
      </w:r>
      <w:r w:rsidR="002075F7">
        <w:rPr/>
        <w:t xml:space="preserve">Access to this information is </w:t>
      </w:r>
      <w:r w:rsidR="00A00693">
        <w:rPr/>
        <w:t>essential</w:t>
      </w:r>
      <w:r w:rsidR="002075F7">
        <w:rPr/>
        <w:t xml:space="preserve"> to overcoming the </w:t>
      </w:r>
      <w:r w:rsidRPr="0D02D06C" w:rsidR="002075F7">
        <w:rPr>
          <w:i w:val="1"/>
          <w:iCs w:val="1"/>
        </w:rPr>
        <w:t xml:space="preserve">barrier builders </w:t>
      </w:r>
      <w:r w:rsidR="00A75E0A">
        <w:rPr/>
        <w:t xml:space="preserve">that </w:t>
      </w:r>
      <w:r w:rsidR="004B3EBD">
        <w:rPr/>
        <w:t>prevent</w:t>
      </w:r>
      <w:r w:rsidR="00A75E0A">
        <w:rPr/>
        <w:t xml:space="preserve"> landowners </w:t>
      </w:r>
      <w:r w:rsidR="004B3EBD">
        <w:rPr/>
        <w:t>from</w:t>
      </w:r>
      <w:r w:rsidR="00A75E0A">
        <w:rPr/>
        <w:t xml:space="preserve"> introduc</w:t>
      </w:r>
      <w:r w:rsidR="004B3EBD">
        <w:rPr/>
        <w:t>ing</w:t>
      </w:r>
      <w:r w:rsidR="00A75E0A">
        <w:rPr/>
        <w:t xml:space="preserve"> prescribed fire back on to the landscape. </w:t>
      </w:r>
      <w:r w:rsidR="00EB7497">
        <w:rPr/>
        <w:t xml:space="preserve">Through this study it was </w:t>
      </w:r>
      <w:r w:rsidR="00CD1BB6">
        <w:rPr/>
        <w:t>reiterated</w:t>
      </w:r>
      <w:r w:rsidR="00EB7497">
        <w:rPr/>
        <w:t xml:space="preserve"> that landowners in the </w:t>
      </w:r>
      <w:r w:rsidR="004A6CF4">
        <w:rPr/>
        <w:t>n</w:t>
      </w:r>
      <w:r w:rsidR="00CD1BB6">
        <w:rPr/>
        <w:t xml:space="preserve">orthern Great Plains, </w:t>
      </w:r>
      <w:r w:rsidR="00CD1BB6">
        <w:rPr/>
        <w:t>adjacent to</w:t>
      </w:r>
      <w:r w:rsidR="00CD1BB6">
        <w:rPr/>
        <w:t xml:space="preserve"> National Grasslands</w:t>
      </w:r>
      <w:r w:rsidR="001719B6">
        <w:rPr/>
        <w:t>,</w:t>
      </w:r>
      <w:r w:rsidR="00CD1BB6">
        <w:rPr/>
        <w:t xml:space="preserve"> are not equipped to in</w:t>
      </w:r>
      <w:r w:rsidR="0061753E">
        <w:rPr/>
        <w:t xml:space="preserve">troduce prescribed fire on to the landscape. Due to negative social attitudes and barriers limiting their involvement. </w:t>
      </w:r>
      <w:r w:rsidR="001719B6">
        <w:rPr/>
        <w:t xml:space="preserve">Using the </w:t>
      </w:r>
      <w:r w:rsidRPr="0D02D06C" w:rsidR="001719B6">
        <w:rPr>
          <w:i w:val="1"/>
          <w:iCs w:val="1"/>
        </w:rPr>
        <w:t xml:space="preserve">barrier </w:t>
      </w:r>
      <w:r w:rsidRPr="0D02D06C" w:rsidR="00ED0328">
        <w:rPr>
          <w:i w:val="1"/>
          <w:iCs w:val="1"/>
        </w:rPr>
        <w:t>busters’</w:t>
      </w:r>
      <w:r w:rsidRPr="0D02D06C" w:rsidR="001719B6">
        <w:rPr>
          <w:i w:val="1"/>
          <w:iCs w:val="1"/>
        </w:rPr>
        <w:t xml:space="preserve"> </w:t>
      </w:r>
      <w:r w:rsidR="001719B6">
        <w:rPr/>
        <w:t xml:space="preserve">concept </w:t>
      </w:r>
      <w:r w:rsidR="009C3504">
        <w:rPr/>
        <w:t xml:space="preserve">could change this </w:t>
      </w:r>
      <w:r w:rsidR="319F921B">
        <w:rPr/>
        <w:t>direction and</w:t>
      </w:r>
      <w:r w:rsidR="009C3504">
        <w:rPr/>
        <w:t xml:space="preserve"> bring new knowledge and management plans to the area. </w:t>
      </w:r>
    </w:p>
    <w:p w:rsidR="00CC6EA0" w:rsidP="00080BF1" w:rsidRDefault="00CC6EA0" w14:paraId="0996D12B" w14:textId="77777777">
      <w:pPr>
        <w:pStyle w:val="MDPI51figurecaption"/>
        <w:tabs>
          <w:tab w:val="left" w:pos="2610"/>
        </w:tabs>
      </w:pPr>
    </w:p>
    <w:p w:rsidRPr="00325902" w:rsidR="00C73AFF" w:rsidP="00080BF1" w:rsidRDefault="00134DD9" w14:paraId="2FCE1059" w14:textId="5427126C">
      <w:pPr>
        <w:pStyle w:val="MDPI21heading1"/>
        <w:tabs>
          <w:tab w:val="left" w:pos="2610"/>
        </w:tabs>
      </w:pPr>
      <w:r>
        <w:t>4</w:t>
      </w:r>
      <w:r w:rsidR="00C73AFF">
        <w:t>. Conclusions</w:t>
      </w:r>
    </w:p>
    <w:p w:rsidR="00C73AFF" w:rsidP="00080BF1" w:rsidRDefault="00C73AFF" w14:paraId="0F55E8A6" w14:textId="77777777">
      <w:pPr>
        <w:pStyle w:val="MDPI31text"/>
        <w:tabs>
          <w:tab w:val="left" w:pos="2610"/>
        </w:tabs>
      </w:pPr>
      <w:r w:rsidRPr="00325902">
        <w:t xml:space="preserve">This section is </w:t>
      </w:r>
      <w:r w:rsidR="00575B70">
        <w:t xml:space="preserve">not mandatory but </w:t>
      </w:r>
      <w:r w:rsidRPr="00325902">
        <w:t>can be added to the manuscript if the discussion is unusually long or complex.</w:t>
      </w:r>
    </w:p>
    <w:p w:rsidR="00C73AFF" w:rsidP="00080BF1" w:rsidRDefault="00C73AFF" w14:paraId="7BA73CDD" w14:textId="77777777">
      <w:pPr>
        <w:pStyle w:val="MDPI62BackMatter"/>
        <w:tabs>
          <w:tab w:val="left" w:pos="2610"/>
        </w:tabs>
        <w:spacing w:before="240"/>
      </w:pPr>
      <w:r w:rsidRPr="00FA04F1">
        <w:rPr>
          <w:b/>
        </w:rPr>
        <w:t>Supplementary Materials:</w:t>
      </w:r>
      <w:r w:rsidR="00A82ECC">
        <w:rPr>
          <w:b/>
        </w:rPr>
        <w:t xml:space="preserve"> </w:t>
      </w:r>
      <w:r w:rsidR="00597B56">
        <w:t>The following supporting information can be downloaded at: www.mdpi.com/xxx/s1, Figure S1: title; Table S1: title; Video S1: title.</w:t>
      </w:r>
    </w:p>
    <w:p w:rsidRPr="00613B31" w:rsidR="00C73AFF" w:rsidP="00080BF1" w:rsidRDefault="00C73AFF" w14:paraId="59D6DCA0" w14:textId="1ACB2B18">
      <w:pPr>
        <w:pStyle w:val="MDPI62BackMatter"/>
        <w:tabs>
          <w:tab w:val="left" w:pos="2610"/>
        </w:tabs>
      </w:pPr>
      <w:r w:rsidRPr="00613B31">
        <w:rPr>
          <w:b/>
        </w:rPr>
        <w:t>Author Contributions:</w:t>
      </w:r>
      <w:r w:rsidRPr="00613B31">
        <w:t xml:space="preserve"> Conceptualization, </w:t>
      </w:r>
      <w:r w:rsidR="00172652">
        <w:t>D.A.M.;</w:t>
      </w:r>
      <w:r w:rsidRPr="00613B31">
        <w:t xml:space="preserve"> writing—original draft preparation, </w:t>
      </w:r>
      <w:r w:rsidR="00F46109">
        <w:t>K.B. &amp; D.A.M.</w:t>
      </w:r>
      <w:r w:rsidRPr="00613B31">
        <w:t xml:space="preserve">; writing—review and editing, </w:t>
      </w:r>
      <w:r w:rsidR="00F46109">
        <w:t>B.G., C.L.W, J.O.</w:t>
      </w:r>
      <w:r w:rsidRPr="00613B31">
        <w:t xml:space="preserve">; visualization, </w:t>
      </w:r>
      <w:r w:rsidR="00F46109">
        <w:t>D.A.M.</w:t>
      </w:r>
      <w:r w:rsidRPr="00613B31">
        <w:t xml:space="preserve">.; supervision, </w:t>
      </w:r>
      <w:r w:rsidR="00F46109">
        <w:t>B.G</w:t>
      </w:r>
      <w:r w:rsidRPr="00613B31">
        <w:t>.</w:t>
      </w:r>
      <w:r w:rsidR="00185FA1">
        <w:t xml:space="preserve"> &amp; D.A.M.</w:t>
      </w:r>
      <w:r w:rsidRPr="00613B31">
        <w:t xml:space="preserve">; project administration, </w:t>
      </w:r>
      <w:r w:rsidR="00185FA1">
        <w:t>D.A.M. &amp; B.G.</w:t>
      </w:r>
      <w:r w:rsidRPr="00613B31">
        <w:t xml:space="preserve">; funding acquisition, </w:t>
      </w:r>
      <w:r w:rsidR="00185FA1">
        <w:t>D.A.M</w:t>
      </w:r>
      <w:r w:rsidRPr="00613B31">
        <w:t>. All authors have read and agreed to the published version of the manuscript</w:t>
      </w:r>
      <w:r w:rsidR="00F46109">
        <w:t>.</w:t>
      </w:r>
    </w:p>
    <w:p w:rsidRPr="00613B31" w:rsidR="00C73AFF" w:rsidP="00080BF1" w:rsidRDefault="00C73AFF" w14:paraId="22DAC729" w14:textId="5FD6C364">
      <w:pPr>
        <w:pStyle w:val="MDPI62BackMatter"/>
        <w:tabs>
          <w:tab w:val="left" w:pos="2610"/>
        </w:tabs>
      </w:pPr>
      <w:r w:rsidRPr="00613B31">
        <w:rPr>
          <w:b/>
        </w:rPr>
        <w:t>Funding:</w:t>
      </w:r>
      <w:r w:rsidRPr="00613B31">
        <w:t xml:space="preserve"> This research was funded by </w:t>
      </w:r>
      <w:r w:rsidR="0013767F">
        <w:t>a Joint Venture Agreement between North Dakota State University and the US Forest Service Rocky Mountain Research Station.</w:t>
      </w:r>
    </w:p>
    <w:p w:rsidRPr="00B27433" w:rsidR="00BB3C6F" w:rsidP="00080BF1" w:rsidRDefault="00BB3C6F" w14:paraId="3E172BFD" w14:textId="46849C9D">
      <w:pPr>
        <w:pStyle w:val="MDPI62BackMatter"/>
        <w:tabs>
          <w:tab w:val="left" w:pos="2610"/>
        </w:tabs>
        <w:rPr>
          <w:b/>
        </w:rPr>
      </w:pPr>
      <w:bookmarkStart w:name="_Hlk89945590" w:id="14"/>
      <w:bookmarkStart w:name="_Hlk60054323" w:id="15"/>
      <w:r w:rsidRPr="00B27433">
        <w:rPr>
          <w:b/>
        </w:rPr>
        <w:t xml:space="preserve">Institutional Review Board Statement: </w:t>
      </w:r>
      <w:r w:rsidR="0013767F">
        <w:t>This study</w:t>
      </w:r>
      <w:r w:rsidRPr="00B27433">
        <w:t xml:space="preserve"> </w:t>
      </w:r>
      <w:r w:rsidR="0013767F">
        <w:t xml:space="preserve">granted an exemption by the </w:t>
      </w:r>
      <w:r w:rsidRPr="00B27433">
        <w:t>Institutional Review Board</w:t>
      </w:r>
      <w:r w:rsidR="0013767F">
        <w:t xml:space="preserve"> of North Dakota State University, protocol #AG20167, 23 November 2020. </w:t>
      </w:r>
    </w:p>
    <w:bookmarkEnd w:id="14"/>
    <w:p w:rsidR="00FC1082" w:rsidP="00080BF1" w:rsidRDefault="00FC1082" w14:paraId="739F06E3" w14:textId="297943F1">
      <w:pPr>
        <w:pStyle w:val="MDPI62BackMatter"/>
        <w:tabs>
          <w:tab w:val="left" w:pos="2610"/>
        </w:tabs>
        <w:spacing w:after="0"/>
      </w:pPr>
      <w:r w:rsidRPr="007D75A8">
        <w:rPr>
          <w:b/>
        </w:rPr>
        <w:t xml:space="preserve">Informed Consent Statement: </w:t>
      </w:r>
      <w:r w:rsidRPr="007D75A8" w:rsidR="0013767F">
        <w:t>Informed consent was obtained from all subjects involved in the study</w:t>
      </w:r>
      <w:r w:rsidRPr="007D75A8">
        <w:t>.</w:t>
      </w:r>
    </w:p>
    <w:p w:rsidRPr="007D75A8" w:rsidR="0013767F" w:rsidP="00080BF1" w:rsidRDefault="0013767F" w14:paraId="44230BD9" w14:textId="77777777">
      <w:pPr>
        <w:pStyle w:val="MDPI62BackMatter"/>
        <w:tabs>
          <w:tab w:val="left" w:pos="2610"/>
        </w:tabs>
        <w:spacing w:after="0"/>
      </w:pPr>
    </w:p>
    <w:bookmarkEnd w:id="15"/>
    <w:p w:rsidRPr="000315C0" w:rsidR="000315C0" w:rsidP="00080BF1" w:rsidRDefault="000315C0" w14:paraId="36D82BC6" w14:textId="15FD705E">
      <w:pPr>
        <w:pStyle w:val="MDPI62BackMatter"/>
        <w:tabs>
          <w:tab w:val="left" w:pos="2610"/>
        </w:tabs>
      </w:pPr>
      <w:r w:rsidRPr="000315C0">
        <w:rPr>
          <w:b/>
        </w:rPr>
        <w:t>Data Availability Statement:</w:t>
      </w:r>
      <w:r w:rsidRPr="000315C0">
        <w:t xml:space="preserve"> </w:t>
      </w:r>
      <w:r w:rsidR="002915C1">
        <w:t xml:space="preserve">Summarized data are available as </w:t>
      </w:r>
      <w:r w:rsidR="00AD7B38">
        <w:t>Supplementary Information to the article.</w:t>
      </w:r>
    </w:p>
    <w:p w:rsidRPr="00613B31" w:rsidR="00C73AFF" w:rsidP="00080BF1" w:rsidRDefault="00C73AFF" w14:paraId="1E1427C5" w14:textId="0C0862AF">
      <w:pPr>
        <w:pStyle w:val="MDPI62BackMatter"/>
        <w:tabs>
          <w:tab w:val="left" w:pos="2610"/>
        </w:tabs>
      </w:pPr>
      <w:r w:rsidRPr="00613B31">
        <w:rPr>
          <w:b/>
        </w:rPr>
        <w:t>Acknowledgments:</w:t>
      </w:r>
      <w:r w:rsidRPr="00613B31">
        <w:t xml:space="preserve"> </w:t>
      </w:r>
      <w:r w:rsidR="00D879AB">
        <w:t>A.S. Clark</w:t>
      </w:r>
      <w:r w:rsidR="00281FD8">
        <w:t xml:space="preserve"> provided technical assistance with survey administration. </w:t>
      </w:r>
    </w:p>
    <w:p w:rsidRPr="00613B31" w:rsidR="00C73AFF" w:rsidP="00080BF1" w:rsidRDefault="00C73AFF" w14:paraId="06466612" w14:textId="000FEC55">
      <w:pPr>
        <w:pStyle w:val="MDPI62BackMatter"/>
        <w:tabs>
          <w:tab w:val="left" w:pos="2610"/>
        </w:tabs>
      </w:pPr>
      <w:r w:rsidRPr="00613B31">
        <w:rPr>
          <w:b/>
        </w:rPr>
        <w:t>Conflicts of Interest:</w:t>
      </w:r>
      <w:r w:rsidRPr="00613B31">
        <w:t xml:space="preserve"> The </w:t>
      </w:r>
      <w:r w:rsidR="00786CE6">
        <w:t xml:space="preserve">authors declare no conflicts of </w:t>
      </w:r>
      <w:r w:rsidRPr="00613B31">
        <w:t>interest</w:t>
      </w:r>
      <w:r w:rsidR="009718C8">
        <w:t>.</w:t>
      </w:r>
    </w:p>
    <w:p w:rsidRPr="00FA04F1" w:rsidR="00C73AFF" w:rsidP="00080BF1" w:rsidRDefault="00C73AFF" w14:paraId="4B41B5A9" w14:textId="7421CC6F">
      <w:pPr>
        <w:pStyle w:val="MDPI21heading1"/>
        <w:tabs>
          <w:tab w:val="left" w:pos="2610"/>
        </w:tabs>
        <w:ind w:left="0"/>
      </w:pPr>
      <w:r w:rsidRPr="00FA04F1">
        <w:t>References</w:t>
      </w:r>
    </w:p>
    <w:p w:rsidR="00247EF5" w:rsidP="00247EF5" w:rsidRDefault="009718C8" w14:paraId="525D26AD" w14:textId="77777777">
      <w:pPr>
        <w:pStyle w:val="Bibliography"/>
      </w:pPr>
      <w:r>
        <w:rPr>
          <w:b/>
        </w:rPr>
        <w:fldChar w:fldCharType="begin"/>
      </w:r>
      <w:r w:rsidR="00FA4EE2">
        <w:rPr>
          <w:b/>
        </w:rPr>
        <w:instrText xml:space="preserve"> ADDIN ZOTERO_BIBL {"uncited":[],"omitted":[],"custom":[]} CSL_BIBLIOGRAPHY </w:instrText>
      </w:r>
      <w:r>
        <w:rPr>
          <w:b/>
        </w:rPr>
        <w:fldChar w:fldCharType="separate"/>
      </w:r>
      <w:r w:rsidR="00247EF5">
        <w:t xml:space="preserve">1. </w:t>
      </w:r>
      <w:r w:rsidR="00247EF5">
        <w:tab/>
      </w:r>
      <w:proofErr w:type="spellStart"/>
      <w:r w:rsidR="00247EF5">
        <w:t>McGranahan</w:t>
      </w:r>
      <w:proofErr w:type="spellEnd"/>
      <w:r w:rsidR="00247EF5">
        <w:t xml:space="preserve">, D.A.; </w:t>
      </w:r>
      <w:proofErr w:type="spellStart"/>
      <w:r w:rsidR="00247EF5">
        <w:t>Wonkka</w:t>
      </w:r>
      <w:proofErr w:type="spellEnd"/>
      <w:r w:rsidR="00247EF5">
        <w:t xml:space="preserve">, C.L. </w:t>
      </w:r>
      <w:r w:rsidR="00247EF5">
        <w:rPr>
          <w:i/>
          <w:iCs/>
        </w:rPr>
        <w:t>Ecology of Fire-Dependent Ecosystems: Wildland Fire Science, Policy, and Management</w:t>
      </w:r>
      <w:r w:rsidR="00247EF5">
        <w:t>; CRC Press: Boca Raton, 2020; ISBN 978-0-429-48709-5.</w:t>
      </w:r>
    </w:p>
    <w:p w:rsidR="00247EF5" w:rsidP="00247EF5" w:rsidRDefault="00247EF5" w14:paraId="5AA19B47" w14:textId="77777777">
      <w:pPr>
        <w:pStyle w:val="Bibliography"/>
      </w:pPr>
      <w:r>
        <w:t xml:space="preserve">2. </w:t>
      </w:r>
      <w:r>
        <w:tab/>
      </w:r>
      <w:proofErr w:type="spellStart"/>
      <w:r>
        <w:t>Fuhlendorf</w:t>
      </w:r>
      <w:proofErr w:type="spellEnd"/>
      <w:r>
        <w:t xml:space="preserve">, S.D.; </w:t>
      </w:r>
      <w:proofErr w:type="spellStart"/>
      <w:r>
        <w:t>Smeins</w:t>
      </w:r>
      <w:proofErr w:type="spellEnd"/>
      <w:r>
        <w:t xml:space="preserve">, F.E.; Grant, W.E. Simulation of a Fire-Sensitive Ecological Threshold: A Case Study of Ashe Juniper on the Edwards Plateau of Texas, USA. </w:t>
      </w:r>
      <w:r>
        <w:rPr>
          <w:i/>
          <w:iCs/>
        </w:rPr>
        <w:t>Ecological Modelling</w:t>
      </w:r>
      <w:r>
        <w:t xml:space="preserve"> </w:t>
      </w:r>
      <w:r>
        <w:rPr>
          <w:b/>
          <w:bCs/>
        </w:rPr>
        <w:t>1996</w:t>
      </w:r>
      <w:r>
        <w:t xml:space="preserve">, </w:t>
      </w:r>
      <w:r>
        <w:rPr>
          <w:i/>
          <w:iCs/>
        </w:rPr>
        <w:t>90</w:t>
      </w:r>
      <w:r>
        <w:t>, 245–255, doi:10.1016/0304-3800(95)00151-4.</w:t>
      </w:r>
    </w:p>
    <w:p w:rsidR="00247EF5" w:rsidP="00247EF5" w:rsidRDefault="00247EF5" w14:paraId="04CEEA3C" w14:textId="77777777">
      <w:pPr>
        <w:pStyle w:val="Bibliography"/>
      </w:pPr>
      <w:r>
        <w:t xml:space="preserve">3. </w:t>
      </w:r>
      <w:r>
        <w:tab/>
      </w:r>
      <w:r>
        <w:t xml:space="preserve">Margolis, E.Q. Fire Regime Shift Linked to Increased Forest Density in a Piñon–Juniper Savanna Landscape. </w:t>
      </w:r>
      <w:r>
        <w:rPr>
          <w:i/>
          <w:iCs/>
        </w:rPr>
        <w:t>Int. J. Wildland Fire</w:t>
      </w:r>
      <w:r>
        <w:t xml:space="preserve"> </w:t>
      </w:r>
      <w:r>
        <w:rPr>
          <w:b/>
          <w:bCs/>
        </w:rPr>
        <w:t>2014</w:t>
      </w:r>
      <w:r>
        <w:t xml:space="preserve">, </w:t>
      </w:r>
      <w:r>
        <w:rPr>
          <w:i/>
          <w:iCs/>
        </w:rPr>
        <w:t>23</w:t>
      </w:r>
      <w:r>
        <w:t>, 234–245, doi:10.1071/WF13053.</w:t>
      </w:r>
    </w:p>
    <w:p w:rsidR="00247EF5" w:rsidP="00247EF5" w:rsidRDefault="00247EF5" w14:paraId="10FCA171" w14:textId="77777777">
      <w:pPr>
        <w:pStyle w:val="Bibliography"/>
      </w:pPr>
      <w:r>
        <w:t xml:space="preserve">4. </w:t>
      </w:r>
      <w:r>
        <w:tab/>
      </w:r>
      <w:proofErr w:type="spellStart"/>
      <w:r>
        <w:t>Umbanhowar</w:t>
      </w:r>
      <w:proofErr w:type="spellEnd"/>
      <w:r>
        <w:t xml:space="preserve">, C.E. Recent Fire History of the Northern Great Plains. </w:t>
      </w:r>
      <w:r>
        <w:rPr>
          <w:i/>
          <w:iCs/>
        </w:rPr>
        <w:t>American Midland Naturalist</w:t>
      </w:r>
      <w:r>
        <w:t xml:space="preserve"> </w:t>
      </w:r>
      <w:r>
        <w:rPr>
          <w:b/>
          <w:bCs/>
        </w:rPr>
        <w:t>1996</w:t>
      </w:r>
      <w:r>
        <w:t xml:space="preserve">, </w:t>
      </w:r>
      <w:r>
        <w:rPr>
          <w:i/>
          <w:iCs/>
        </w:rPr>
        <w:t>135</w:t>
      </w:r>
      <w:r>
        <w:t>, 115, doi:10.2307/2426877.</w:t>
      </w:r>
    </w:p>
    <w:p w:rsidR="00247EF5" w:rsidP="00247EF5" w:rsidRDefault="00247EF5" w14:paraId="46CA34E2" w14:textId="77777777">
      <w:pPr>
        <w:pStyle w:val="Bibliography"/>
      </w:pPr>
      <w:r>
        <w:t xml:space="preserve">5. </w:t>
      </w:r>
      <w:r>
        <w:tab/>
      </w:r>
      <w:proofErr w:type="spellStart"/>
      <w:r>
        <w:t>Courtwright</w:t>
      </w:r>
      <w:proofErr w:type="spellEnd"/>
      <w:r>
        <w:t xml:space="preserve">, </w:t>
      </w:r>
      <w:proofErr w:type="gramStart"/>
      <w:r>
        <w:t>J. ”When</w:t>
      </w:r>
      <w:proofErr w:type="gramEnd"/>
      <w:r>
        <w:t xml:space="preserve"> We First Come Here It All Looked Like Prairie Land Almost”: Prairie Fire and Plains Settlement1. </w:t>
      </w:r>
      <w:r>
        <w:rPr>
          <w:i/>
          <w:iCs/>
        </w:rPr>
        <w:t>Western Historical Quarterly</w:t>
      </w:r>
      <w:r>
        <w:t xml:space="preserve"> </w:t>
      </w:r>
      <w:r>
        <w:rPr>
          <w:b/>
          <w:bCs/>
        </w:rPr>
        <w:t>2007</w:t>
      </w:r>
      <w:r>
        <w:t xml:space="preserve">, </w:t>
      </w:r>
      <w:r>
        <w:rPr>
          <w:i/>
          <w:iCs/>
        </w:rPr>
        <w:t>38</w:t>
      </w:r>
      <w:r>
        <w:t>, 157–179, doi:10.1093/</w:t>
      </w:r>
      <w:proofErr w:type="spellStart"/>
      <w:r>
        <w:t>whq</w:t>
      </w:r>
      <w:proofErr w:type="spellEnd"/>
      <w:r>
        <w:t>/38.2.157.</w:t>
      </w:r>
    </w:p>
    <w:p w:rsidR="00247EF5" w:rsidP="00247EF5" w:rsidRDefault="00247EF5" w14:paraId="565B8ADB" w14:textId="77777777">
      <w:pPr>
        <w:pStyle w:val="Bibliography"/>
      </w:pPr>
      <w:r>
        <w:t xml:space="preserve">6. </w:t>
      </w:r>
      <w:r>
        <w:tab/>
      </w:r>
      <w:r>
        <w:t xml:space="preserve">Anderson, R.C. Evolution and Origin of the Central Grassland of North America: Climate, Fire, and Mammalian Grazers1. </w:t>
      </w:r>
      <w:proofErr w:type="spellStart"/>
      <w:r>
        <w:rPr>
          <w:i/>
          <w:iCs/>
        </w:rPr>
        <w:t>tbot</w:t>
      </w:r>
      <w:proofErr w:type="spellEnd"/>
      <w:r>
        <w:t xml:space="preserve"> </w:t>
      </w:r>
      <w:r>
        <w:rPr>
          <w:b/>
          <w:bCs/>
        </w:rPr>
        <w:t>2006</w:t>
      </w:r>
      <w:r>
        <w:t xml:space="preserve">, </w:t>
      </w:r>
      <w:r>
        <w:rPr>
          <w:i/>
          <w:iCs/>
        </w:rPr>
        <w:t>133</w:t>
      </w:r>
      <w:r>
        <w:t>, 626–647, doi:10.3159/1095-5674(2006)133[</w:t>
      </w:r>
      <w:proofErr w:type="gramStart"/>
      <w:r>
        <w:t>626:EAOOTC</w:t>
      </w:r>
      <w:proofErr w:type="gramEnd"/>
      <w:r>
        <w:t>]2.0.CO;2.</w:t>
      </w:r>
    </w:p>
    <w:p w:rsidR="00247EF5" w:rsidP="00247EF5" w:rsidRDefault="00247EF5" w14:paraId="10EADBB6" w14:textId="77777777">
      <w:pPr>
        <w:pStyle w:val="Bibliography"/>
      </w:pPr>
      <w:r>
        <w:t xml:space="preserve">7. </w:t>
      </w:r>
      <w:r>
        <w:tab/>
      </w:r>
      <w:proofErr w:type="spellStart"/>
      <w:r>
        <w:t>Pyne</w:t>
      </w:r>
      <w:proofErr w:type="spellEnd"/>
      <w:r>
        <w:t xml:space="preserve">, S.J. </w:t>
      </w:r>
      <w:r>
        <w:rPr>
          <w:i/>
          <w:iCs/>
        </w:rPr>
        <w:t>The Great Plains: A Fire Survey</w:t>
      </w:r>
      <w:r>
        <w:t>; University of Arizona Press, 2017; ISBN 978-0-8165-3616-0.</w:t>
      </w:r>
    </w:p>
    <w:p w:rsidR="00247EF5" w:rsidP="00247EF5" w:rsidRDefault="00247EF5" w14:paraId="1CFB9B07" w14:textId="77777777">
      <w:pPr>
        <w:pStyle w:val="Bibliography"/>
      </w:pPr>
      <w:r>
        <w:t xml:space="preserve">8. </w:t>
      </w:r>
      <w:r>
        <w:tab/>
      </w:r>
      <w:r>
        <w:t xml:space="preserve">Toledo, D.; </w:t>
      </w:r>
      <w:proofErr w:type="spellStart"/>
      <w:r>
        <w:t>Kreuter</w:t>
      </w:r>
      <w:proofErr w:type="spellEnd"/>
      <w:r>
        <w:t xml:space="preserve">, U.P.; </w:t>
      </w:r>
      <w:proofErr w:type="spellStart"/>
      <w:r>
        <w:t>Sorice</w:t>
      </w:r>
      <w:proofErr w:type="spellEnd"/>
      <w:r>
        <w:t xml:space="preserve">, M.G.; Taylor, C.A. The Role of Prescribed Burn Associations in the Application of Prescribed Fires in Rangeland Ecosystems. </w:t>
      </w:r>
      <w:r>
        <w:rPr>
          <w:i/>
          <w:iCs/>
        </w:rPr>
        <w:t>Journal of Environmental Management</w:t>
      </w:r>
      <w:r>
        <w:t xml:space="preserve"> </w:t>
      </w:r>
      <w:r>
        <w:rPr>
          <w:b/>
          <w:bCs/>
        </w:rPr>
        <w:t>2014</w:t>
      </w:r>
      <w:r>
        <w:t xml:space="preserve">, </w:t>
      </w:r>
      <w:r>
        <w:rPr>
          <w:i/>
          <w:iCs/>
        </w:rPr>
        <w:t>132</w:t>
      </w:r>
      <w:r>
        <w:t xml:space="preserve">, 323–328, </w:t>
      </w:r>
      <w:proofErr w:type="gramStart"/>
      <w:r>
        <w:t>doi:10.1016/j.jenvman</w:t>
      </w:r>
      <w:proofErr w:type="gramEnd"/>
      <w:r>
        <w:t>.2013.11.014.</w:t>
      </w:r>
    </w:p>
    <w:p w:rsidR="00247EF5" w:rsidP="00247EF5" w:rsidRDefault="00247EF5" w14:paraId="7B772113" w14:textId="77777777">
      <w:pPr>
        <w:pStyle w:val="Bibliography"/>
      </w:pPr>
      <w:r>
        <w:t xml:space="preserve">9. </w:t>
      </w:r>
      <w:r>
        <w:tab/>
      </w:r>
      <w:proofErr w:type="spellStart"/>
      <w:r>
        <w:t>Fuhlendorf</w:t>
      </w:r>
      <w:proofErr w:type="spellEnd"/>
      <w:r>
        <w:t xml:space="preserve">, S.D.; Fynn, R.W.S.; </w:t>
      </w:r>
      <w:proofErr w:type="spellStart"/>
      <w:r>
        <w:t>McGranahan</w:t>
      </w:r>
      <w:proofErr w:type="spellEnd"/>
      <w:r>
        <w:t xml:space="preserve">, D.A.; </w:t>
      </w:r>
      <w:proofErr w:type="spellStart"/>
      <w:r>
        <w:t>Twidwell</w:t>
      </w:r>
      <w:proofErr w:type="spellEnd"/>
      <w:r>
        <w:t xml:space="preserve">, D. Heterogeneity as the Basis for Rangeland Management. In </w:t>
      </w:r>
      <w:r>
        <w:rPr>
          <w:i/>
          <w:iCs/>
        </w:rPr>
        <w:t>Rangeland Systems</w:t>
      </w:r>
      <w:r>
        <w:t xml:space="preserve">; </w:t>
      </w:r>
      <w:proofErr w:type="spellStart"/>
      <w:r>
        <w:t>Briske</w:t>
      </w:r>
      <w:proofErr w:type="spellEnd"/>
      <w:r>
        <w:t>, D.D., Ed.; Springer Series on Environmental Management; Springer International Publishing: Cham, 2017; pp. 169–196 ISBN 978-3-319-46707-8.</w:t>
      </w:r>
    </w:p>
    <w:p w:rsidR="00247EF5" w:rsidP="00247EF5" w:rsidRDefault="00247EF5" w14:paraId="243CC553" w14:textId="77777777">
      <w:pPr>
        <w:pStyle w:val="Bibliography"/>
      </w:pPr>
      <w:r>
        <w:t xml:space="preserve">10. </w:t>
      </w:r>
      <w:r>
        <w:tab/>
      </w:r>
      <w:r>
        <w:t xml:space="preserve">Clark, A.S.; </w:t>
      </w:r>
      <w:proofErr w:type="spellStart"/>
      <w:r>
        <w:t>McGranahan</w:t>
      </w:r>
      <w:proofErr w:type="spellEnd"/>
      <w:r>
        <w:t xml:space="preserve">, D.A.; </w:t>
      </w:r>
      <w:proofErr w:type="spellStart"/>
      <w:r>
        <w:t>Geaumont</w:t>
      </w:r>
      <w:proofErr w:type="spellEnd"/>
      <w:r>
        <w:t xml:space="preserve">, B.A.; </w:t>
      </w:r>
      <w:proofErr w:type="spellStart"/>
      <w:r>
        <w:t>Wonkka</w:t>
      </w:r>
      <w:proofErr w:type="spellEnd"/>
      <w:r>
        <w:t xml:space="preserve">, C.L.; Ott, J.P.; </w:t>
      </w:r>
      <w:proofErr w:type="spellStart"/>
      <w:r>
        <w:t>Kreuter</w:t>
      </w:r>
      <w:proofErr w:type="spellEnd"/>
      <w:r>
        <w:t xml:space="preserve">, U.P. Barriers to Prescribed Fire in the US Great Plains, Part I: Systematic Review of Socio-Ecological Research. </w:t>
      </w:r>
      <w:r>
        <w:rPr>
          <w:i/>
          <w:iCs/>
        </w:rPr>
        <w:t>Land</w:t>
      </w:r>
      <w:r>
        <w:t xml:space="preserve"> </w:t>
      </w:r>
      <w:r>
        <w:rPr>
          <w:b/>
          <w:bCs/>
        </w:rPr>
        <w:t>2022</w:t>
      </w:r>
      <w:r>
        <w:t xml:space="preserve">, </w:t>
      </w:r>
      <w:r>
        <w:rPr>
          <w:i/>
          <w:iCs/>
        </w:rPr>
        <w:t>11</w:t>
      </w:r>
      <w:r>
        <w:t>, 1521, doi:10.3390/land11091521.</w:t>
      </w:r>
    </w:p>
    <w:p w:rsidR="00247EF5" w:rsidP="00247EF5" w:rsidRDefault="00247EF5" w14:paraId="4A6AB886" w14:textId="77777777">
      <w:pPr>
        <w:pStyle w:val="Bibliography"/>
      </w:pPr>
      <w:r>
        <w:t xml:space="preserve">11. </w:t>
      </w:r>
      <w:r>
        <w:tab/>
      </w:r>
      <w:r>
        <w:t xml:space="preserve">Clark, A.S.; </w:t>
      </w:r>
      <w:proofErr w:type="spellStart"/>
      <w:r>
        <w:t>McGranahan</w:t>
      </w:r>
      <w:proofErr w:type="spellEnd"/>
      <w:r>
        <w:t xml:space="preserve">, D.A.; </w:t>
      </w:r>
      <w:proofErr w:type="spellStart"/>
      <w:r>
        <w:t>Geaumont</w:t>
      </w:r>
      <w:proofErr w:type="spellEnd"/>
      <w:r>
        <w:t xml:space="preserve">, B.A.; </w:t>
      </w:r>
      <w:proofErr w:type="spellStart"/>
      <w:r>
        <w:t>Wonkka</w:t>
      </w:r>
      <w:proofErr w:type="spellEnd"/>
      <w:r>
        <w:t xml:space="preserve">, C.L.; Ott, J.P.; </w:t>
      </w:r>
      <w:proofErr w:type="spellStart"/>
      <w:r>
        <w:t>Kreuter</w:t>
      </w:r>
      <w:proofErr w:type="spellEnd"/>
      <w:r>
        <w:t xml:space="preserve">, U.P. Barriers to Prescribed Fire in the US Great Plains, Part II: Critical Review of Presently Used and Potentially Expandable Solutions. </w:t>
      </w:r>
      <w:r>
        <w:rPr>
          <w:i/>
          <w:iCs/>
        </w:rPr>
        <w:t>Land</w:t>
      </w:r>
      <w:r>
        <w:t xml:space="preserve"> </w:t>
      </w:r>
      <w:r>
        <w:rPr>
          <w:b/>
          <w:bCs/>
        </w:rPr>
        <w:t>2022</w:t>
      </w:r>
      <w:r>
        <w:t xml:space="preserve">, </w:t>
      </w:r>
      <w:r>
        <w:rPr>
          <w:i/>
          <w:iCs/>
        </w:rPr>
        <w:t>11</w:t>
      </w:r>
      <w:r>
        <w:t>, 1524, doi:10.3390/land11091524.</w:t>
      </w:r>
    </w:p>
    <w:p w:rsidR="00247EF5" w:rsidP="00247EF5" w:rsidRDefault="00247EF5" w14:paraId="7B35CF6F" w14:textId="77777777">
      <w:pPr>
        <w:pStyle w:val="Bibliography"/>
      </w:pPr>
      <w:r>
        <w:t xml:space="preserve">12. </w:t>
      </w:r>
      <w:r>
        <w:tab/>
      </w:r>
      <w:r>
        <w:t xml:space="preserve">Hechter, M.; </w:t>
      </w:r>
      <w:proofErr w:type="spellStart"/>
      <w:r>
        <w:t>Opp</w:t>
      </w:r>
      <w:proofErr w:type="spellEnd"/>
      <w:r>
        <w:t xml:space="preserve">, K.-D. </w:t>
      </w:r>
      <w:r>
        <w:rPr>
          <w:i/>
          <w:iCs/>
        </w:rPr>
        <w:t>Social Norms</w:t>
      </w:r>
      <w:r>
        <w:t>; Russell Sage Foundation, 2001; ISBN 978-1-61044-280-0.</w:t>
      </w:r>
    </w:p>
    <w:p w:rsidR="00247EF5" w:rsidP="00247EF5" w:rsidRDefault="00247EF5" w14:paraId="5A63BE99" w14:textId="77777777">
      <w:pPr>
        <w:pStyle w:val="Bibliography"/>
      </w:pPr>
      <w:r>
        <w:t xml:space="preserve">13. </w:t>
      </w:r>
      <w:r>
        <w:tab/>
      </w:r>
      <w:r>
        <w:t>Schwartz: A Normative Decision-Making Model of Altruism - Google Scholar Available online: https://scholar.google.com/scholar_lookup?&amp;title=A%20normative%20decision-making%20model%20of%20altruism&amp;pages=189-211&amp;publication_year=1981&amp;author=Schwartz%2CSH&amp;author=Howard%2CJA#d=gs_cit&amp;t=1722021650185&amp;u=%2Fscholar%3Fq%3Dinfo%3AJgSvJktujf8J%3Ascholar.google.com%2F%26output%3Dcite%26scirp%3D0%26hl%3Den (accessed on 26 July 2024).</w:t>
      </w:r>
    </w:p>
    <w:p w:rsidR="00247EF5" w:rsidP="00247EF5" w:rsidRDefault="00247EF5" w14:paraId="3F93D55D" w14:textId="77777777">
      <w:pPr>
        <w:pStyle w:val="Bibliography"/>
      </w:pPr>
      <w:r>
        <w:t xml:space="preserve">14. </w:t>
      </w:r>
      <w:r>
        <w:tab/>
      </w:r>
      <w:r>
        <w:t xml:space="preserve">Charnley, S.; Carothers, C.; Satterfield, T.; Levine, A.; Poe, M.R.; Norman, K.; </w:t>
      </w:r>
      <w:proofErr w:type="spellStart"/>
      <w:r>
        <w:t>Donatuto</w:t>
      </w:r>
      <w:proofErr w:type="spellEnd"/>
      <w:r>
        <w:t xml:space="preserve">, J.; Breslow, S.J.; </w:t>
      </w:r>
      <w:proofErr w:type="spellStart"/>
      <w:r>
        <w:t>Mascia</w:t>
      </w:r>
      <w:proofErr w:type="spellEnd"/>
      <w:r>
        <w:t xml:space="preserve">, M.B.; Levin, P.S.; et al. Evaluating the Best Available </w:t>
      </w:r>
      <w:r>
        <w:rPr>
          <w:i/>
          <w:iCs/>
        </w:rPr>
        <w:t>Social</w:t>
      </w:r>
      <w:r>
        <w:t xml:space="preserve"> Science for Natural Resource Management Decision-Making. </w:t>
      </w:r>
      <w:r>
        <w:rPr>
          <w:i/>
          <w:iCs/>
        </w:rPr>
        <w:t>Environmental Science &amp; Policy</w:t>
      </w:r>
      <w:r>
        <w:t xml:space="preserve"> </w:t>
      </w:r>
      <w:r>
        <w:rPr>
          <w:b/>
          <w:bCs/>
        </w:rPr>
        <w:t>2017</w:t>
      </w:r>
      <w:r>
        <w:t xml:space="preserve">, </w:t>
      </w:r>
      <w:r>
        <w:rPr>
          <w:i/>
          <w:iCs/>
        </w:rPr>
        <w:t>73</w:t>
      </w:r>
      <w:r>
        <w:t xml:space="preserve">, 80–88, </w:t>
      </w:r>
      <w:proofErr w:type="gramStart"/>
      <w:r>
        <w:t>doi:10.1016/j.envsci</w:t>
      </w:r>
      <w:proofErr w:type="gramEnd"/>
      <w:r>
        <w:t>.2017.04.002.</w:t>
      </w:r>
    </w:p>
    <w:p w:rsidR="00247EF5" w:rsidP="00247EF5" w:rsidRDefault="00247EF5" w14:paraId="256D2C33" w14:textId="77777777">
      <w:pPr>
        <w:pStyle w:val="Bibliography"/>
      </w:pPr>
      <w:r>
        <w:t xml:space="preserve">15. </w:t>
      </w:r>
      <w:r>
        <w:tab/>
      </w:r>
      <w:r>
        <w:t xml:space="preserve">Brunson, M.W. The Elusive Promise of Social-Ecological Approaches to Rangeland Management. </w:t>
      </w:r>
      <w:r>
        <w:rPr>
          <w:i/>
          <w:iCs/>
        </w:rPr>
        <w:t>Rangeland Ecology &amp; Management</w:t>
      </w:r>
      <w:r>
        <w:t xml:space="preserve"> </w:t>
      </w:r>
      <w:r>
        <w:rPr>
          <w:b/>
          <w:bCs/>
        </w:rPr>
        <w:t>2012</w:t>
      </w:r>
      <w:r>
        <w:t xml:space="preserve">, </w:t>
      </w:r>
      <w:r>
        <w:rPr>
          <w:i/>
          <w:iCs/>
        </w:rPr>
        <w:t>65</w:t>
      </w:r>
      <w:r>
        <w:t>, 632–637, doi:10.2111/REM-D-11-00117.1.</w:t>
      </w:r>
    </w:p>
    <w:p w:rsidR="00247EF5" w:rsidP="00247EF5" w:rsidRDefault="00247EF5" w14:paraId="68456B14" w14:textId="77777777">
      <w:pPr>
        <w:pStyle w:val="Bibliography"/>
      </w:pPr>
      <w:r>
        <w:t xml:space="preserve">16. </w:t>
      </w:r>
      <w:r>
        <w:tab/>
      </w:r>
      <w:proofErr w:type="spellStart"/>
      <w:r>
        <w:t>Sliwinski</w:t>
      </w:r>
      <w:proofErr w:type="spellEnd"/>
      <w:r>
        <w:t xml:space="preserve">, M.; Burbach, M.; Powell, L.; Schacht, W. Ranchers’ Perceptions of Vegetation Heterogeneity in the Northern Great Plains. </w:t>
      </w:r>
      <w:r>
        <w:rPr>
          <w:i/>
          <w:iCs/>
        </w:rPr>
        <w:t>Great Plains Research</w:t>
      </w:r>
      <w:r>
        <w:t xml:space="preserve"> </w:t>
      </w:r>
      <w:r>
        <w:rPr>
          <w:b/>
          <w:bCs/>
        </w:rPr>
        <w:t>2018</w:t>
      </w:r>
      <w:r>
        <w:t xml:space="preserve">, </w:t>
      </w:r>
      <w:r>
        <w:rPr>
          <w:i/>
          <w:iCs/>
        </w:rPr>
        <w:t>28</w:t>
      </w:r>
      <w:r>
        <w:t>, 185–197.</w:t>
      </w:r>
    </w:p>
    <w:p w:rsidR="00247EF5" w:rsidP="00247EF5" w:rsidRDefault="00247EF5" w14:paraId="4A29D434" w14:textId="77777777">
      <w:pPr>
        <w:pStyle w:val="Bibliography"/>
      </w:pPr>
      <w:r>
        <w:t xml:space="preserve">17. </w:t>
      </w:r>
      <w:r>
        <w:tab/>
      </w:r>
      <w:r>
        <w:t xml:space="preserve">Yung, L.; Belsky, J.M. Private Property Rights and Community Goods: Negotiating Landowner Cooperation Amid Changing Ownership on the Rocky Mountain Front. </w:t>
      </w:r>
      <w:r>
        <w:rPr>
          <w:i/>
          <w:iCs/>
        </w:rPr>
        <w:t>Society &amp; Natural Resources</w:t>
      </w:r>
      <w:r>
        <w:t xml:space="preserve"> </w:t>
      </w:r>
      <w:r>
        <w:rPr>
          <w:b/>
          <w:bCs/>
        </w:rPr>
        <w:t>2007</w:t>
      </w:r>
      <w:r>
        <w:t xml:space="preserve">, </w:t>
      </w:r>
      <w:r>
        <w:rPr>
          <w:i/>
          <w:iCs/>
        </w:rPr>
        <w:t>20</w:t>
      </w:r>
      <w:r>
        <w:t>, 689–703, doi:10.1080/08941920701216586.</w:t>
      </w:r>
    </w:p>
    <w:p w:rsidR="00247EF5" w:rsidP="00247EF5" w:rsidRDefault="00247EF5" w14:paraId="41BEA4FC" w14:textId="77777777">
      <w:pPr>
        <w:pStyle w:val="Bibliography"/>
      </w:pPr>
      <w:r>
        <w:t xml:space="preserve">18. </w:t>
      </w:r>
      <w:r>
        <w:tab/>
      </w:r>
      <w:proofErr w:type="spellStart"/>
      <w:r>
        <w:t>Schohr</w:t>
      </w:r>
      <w:proofErr w:type="spellEnd"/>
      <w:r>
        <w:t xml:space="preserve">, T.K.; </w:t>
      </w:r>
      <w:proofErr w:type="spellStart"/>
      <w:r>
        <w:t>Gornish</w:t>
      </w:r>
      <w:proofErr w:type="spellEnd"/>
      <w:r>
        <w:t xml:space="preserve">, E.S.; Woodmansee, G.; Shaw, J.; Tate, K.W.; Roche, L.M. Practitioner Insights into Weed Management on California’s Rangelands and Natural Areas. </w:t>
      </w:r>
      <w:r>
        <w:rPr>
          <w:i/>
          <w:iCs/>
        </w:rPr>
        <w:t>Environmental Management</w:t>
      </w:r>
      <w:r>
        <w:t xml:space="preserve"> </w:t>
      </w:r>
      <w:r>
        <w:rPr>
          <w:b/>
          <w:bCs/>
        </w:rPr>
        <w:t>2020</w:t>
      </w:r>
      <w:r>
        <w:t xml:space="preserve">, </w:t>
      </w:r>
      <w:r>
        <w:rPr>
          <w:i/>
          <w:iCs/>
        </w:rPr>
        <w:t>65</w:t>
      </w:r>
      <w:r>
        <w:t>, 212–219, doi:10.1007/s00267-019-01238-8.</w:t>
      </w:r>
    </w:p>
    <w:p w:rsidR="00247EF5" w:rsidP="00247EF5" w:rsidRDefault="00247EF5" w14:paraId="49CC2612" w14:textId="77777777">
      <w:pPr>
        <w:pStyle w:val="Bibliography"/>
      </w:pPr>
      <w:r>
        <w:t xml:space="preserve">19. </w:t>
      </w:r>
      <w:r>
        <w:tab/>
      </w:r>
      <w:r>
        <w:t xml:space="preserve">Harr, R.; Wright Morton, L.; Rusk, S.; Engle, D.; Miller, J.; </w:t>
      </w:r>
      <w:proofErr w:type="spellStart"/>
      <w:r>
        <w:t>Debinski</w:t>
      </w:r>
      <w:proofErr w:type="spellEnd"/>
      <w:r>
        <w:t xml:space="preserve">, D. Landowners’ Perceptions of Risk in Grassland Management: Woody Plant Encroachment and Prescribed Fire. </w:t>
      </w:r>
      <w:r>
        <w:rPr>
          <w:i/>
          <w:iCs/>
        </w:rPr>
        <w:t>Ecology and Society</w:t>
      </w:r>
      <w:r>
        <w:t xml:space="preserve"> </w:t>
      </w:r>
      <w:r>
        <w:rPr>
          <w:b/>
          <w:bCs/>
        </w:rPr>
        <w:t>2014</w:t>
      </w:r>
      <w:r>
        <w:t xml:space="preserve">, </w:t>
      </w:r>
      <w:r>
        <w:rPr>
          <w:i/>
          <w:iCs/>
        </w:rPr>
        <w:t>19</w:t>
      </w:r>
      <w:r>
        <w:t>, doi:10.5751/ES-06404-190241.</w:t>
      </w:r>
    </w:p>
    <w:p w:rsidR="00247EF5" w:rsidP="00247EF5" w:rsidRDefault="00247EF5" w14:paraId="37DD682A" w14:textId="77777777">
      <w:pPr>
        <w:pStyle w:val="Bibliography"/>
      </w:pPr>
      <w:r>
        <w:t xml:space="preserve">20. </w:t>
      </w:r>
      <w:r>
        <w:tab/>
      </w:r>
      <w:r>
        <w:t xml:space="preserve">Haines, T.K.; Busby, R.L.; Cleaves, D.A. Prescribed Burning in the South: Trends, Purpose, and Barriers. </w:t>
      </w:r>
      <w:r>
        <w:rPr>
          <w:i/>
          <w:iCs/>
        </w:rPr>
        <w:t>Southern Journal of Applied Forestry</w:t>
      </w:r>
      <w:r>
        <w:t xml:space="preserve"> </w:t>
      </w:r>
      <w:r>
        <w:rPr>
          <w:b/>
          <w:bCs/>
        </w:rPr>
        <w:t>2001</w:t>
      </w:r>
      <w:r>
        <w:t xml:space="preserve">, </w:t>
      </w:r>
      <w:r>
        <w:rPr>
          <w:i/>
          <w:iCs/>
        </w:rPr>
        <w:t>25</w:t>
      </w:r>
      <w:r>
        <w:t>, 149–153, doi:10.1093/</w:t>
      </w:r>
      <w:proofErr w:type="spellStart"/>
      <w:r>
        <w:t>sjaf</w:t>
      </w:r>
      <w:proofErr w:type="spellEnd"/>
      <w:r>
        <w:t>/25.4.149.</w:t>
      </w:r>
    </w:p>
    <w:p w:rsidR="00247EF5" w:rsidP="00247EF5" w:rsidRDefault="00247EF5" w14:paraId="43F1F51D" w14:textId="77777777">
      <w:pPr>
        <w:pStyle w:val="Bibliography"/>
      </w:pPr>
      <w:r>
        <w:t xml:space="preserve">21. </w:t>
      </w:r>
      <w:r>
        <w:tab/>
      </w:r>
      <w:r>
        <w:t xml:space="preserve">Quinn-Davidson, L.N.; Varner, J.M. Impediments to Prescribed Fire across Agency, Landscape and Manager: An Example from Northern California. </w:t>
      </w:r>
      <w:r>
        <w:rPr>
          <w:i/>
          <w:iCs/>
        </w:rPr>
        <w:t>Int. J. Wildland Fire</w:t>
      </w:r>
      <w:r>
        <w:t xml:space="preserve"> </w:t>
      </w:r>
      <w:r>
        <w:rPr>
          <w:b/>
          <w:bCs/>
        </w:rPr>
        <w:t>2011</w:t>
      </w:r>
      <w:r>
        <w:t xml:space="preserve">, </w:t>
      </w:r>
      <w:r>
        <w:rPr>
          <w:i/>
          <w:iCs/>
        </w:rPr>
        <w:t>21</w:t>
      </w:r>
      <w:r>
        <w:t>, 210–218, doi:10.1071/WF11017.</w:t>
      </w:r>
    </w:p>
    <w:p w:rsidR="00247EF5" w:rsidP="00247EF5" w:rsidRDefault="00247EF5" w14:paraId="34553BEB" w14:textId="77777777">
      <w:pPr>
        <w:pStyle w:val="Bibliography"/>
      </w:pPr>
      <w:r>
        <w:t xml:space="preserve">22. </w:t>
      </w:r>
      <w:r>
        <w:tab/>
      </w:r>
      <w:proofErr w:type="spellStart"/>
      <w:r>
        <w:t>Twidwell</w:t>
      </w:r>
      <w:proofErr w:type="spellEnd"/>
      <w:r>
        <w:t xml:space="preserve">, D.; Rogers, W.E.; </w:t>
      </w:r>
      <w:proofErr w:type="spellStart"/>
      <w:r>
        <w:t>Fuhlendorf</w:t>
      </w:r>
      <w:proofErr w:type="spellEnd"/>
      <w:r>
        <w:t xml:space="preserve">, S.D.; </w:t>
      </w:r>
      <w:proofErr w:type="spellStart"/>
      <w:r>
        <w:t>Wonkka</w:t>
      </w:r>
      <w:proofErr w:type="spellEnd"/>
      <w:r>
        <w:t xml:space="preserve">, C.L.; Engle, D.M.; Weir, J.R.; </w:t>
      </w:r>
      <w:proofErr w:type="spellStart"/>
      <w:r>
        <w:t>Kreuter</w:t>
      </w:r>
      <w:proofErr w:type="spellEnd"/>
      <w:r>
        <w:t xml:space="preserve">, U.P.; Taylor, C.A. The Rising Great Plains Fire Campaign: Citizens’ Response to Woody Plant Encroachment. </w:t>
      </w:r>
      <w:r>
        <w:rPr>
          <w:i/>
          <w:iCs/>
        </w:rPr>
        <w:t>Frontiers in Ecology and the Environment</w:t>
      </w:r>
      <w:r>
        <w:t xml:space="preserve"> </w:t>
      </w:r>
      <w:r>
        <w:rPr>
          <w:b/>
          <w:bCs/>
        </w:rPr>
        <w:t>2013</w:t>
      </w:r>
      <w:r>
        <w:t xml:space="preserve">, </w:t>
      </w:r>
      <w:r>
        <w:rPr>
          <w:i/>
          <w:iCs/>
        </w:rPr>
        <w:t>11</w:t>
      </w:r>
      <w:r>
        <w:t>, e64–e71, doi:10.1890/130015.</w:t>
      </w:r>
    </w:p>
    <w:p w:rsidR="00247EF5" w:rsidP="00247EF5" w:rsidRDefault="00247EF5" w14:paraId="44E86CCE" w14:textId="77777777">
      <w:pPr>
        <w:pStyle w:val="Bibliography"/>
      </w:pPr>
      <w:r>
        <w:t xml:space="preserve">23. </w:t>
      </w:r>
      <w:r>
        <w:tab/>
      </w:r>
      <w:r>
        <w:t xml:space="preserve">Bendel, C.; Toledo, D.; </w:t>
      </w:r>
      <w:proofErr w:type="spellStart"/>
      <w:r>
        <w:t>Hovick</w:t>
      </w:r>
      <w:proofErr w:type="spellEnd"/>
      <w:r>
        <w:t xml:space="preserve">, T.; </w:t>
      </w:r>
      <w:proofErr w:type="spellStart"/>
      <w:r>
        <w:t>McGranahan</w:t>
      </w:r>
      <w:proofErr w:type="spellEnd"/>
      <w:r>
        <w:t xml:space="preserve">, D. Using Behavioral Change Models to Understand Private Landowner Perceptions of Prescribed Fire in North Dakota. </w:t>
      </w:r>
      <w:r>
        <w:rPr>
          <w:i/>
          <w:iCs/>
        </w:rPr>
        <w:t>Rangeland Ecology &amp; Management</w:t>
      </w:r>
      <w:r>
        <w:t xml:space="preserve"> </w:t>
      </w:r>
      <w:r>
        <w:rPr>
          <w:b/>
          <w:bCs/>
        </w:rPr>
        <w:t>2020</w:t>
      </w:r>
      <w:r>
        <w:t xml:space="preserve">, </w:t>
      </w:r>
      <w:r>
        <w:rPr>
          <w:i/>
          <w:iCs/>
        </w:rPr>
        <w:t>73</w:t>
      </w:r>
      <w:r>
        <w:t xml:space="preserve">, 194–200, </w:t>
      </w:r>
      <w:proofErr w:type="gramStart"/>
      <w:r>
        <w:t>doi:10.1016/j.rama</w:t>
      </w:r>
      <w:proofErr w:type="gramEnd"/>
      <w:r>
        <w:t>.2019.08.014.</w:t>
      </w:r>
    </w:p>
    <w:p w:rsidR="00247EF5" w:rsidP="00247EF5" w:rsidRDefault="00247EF5" w14:paraId="23A2EAC9" w14:textId="77777777">
      <w:pPr>
        <w:pStyle w:val="Bibliography"/>
      </w:pPr>
      <w:r>
        <w:t xml:space="preserve">24. </w:t>
      </w:r>
      <w:r>
        <w:tab/>
      </w:r>
      <w:proofErr w:type="spellStart"/>
      <w:r>
        <w:t>Bieling</w:t>
      </w:r>
      <w:proofErr w:type="spellEnd"/>
      <w:r>
        <w:t xml:space="preserve">, C.; </w:t>
      </w:r>
      <w:proofErr w:type="spellStart"/>
      <w:r>
        <w:t>Plieninger</w:t>
      </w:r>
      <w:proofErr w:type="spellEnd"/>
      <w:r>
        <w:t xml:space="preserve">, T.; Pirker, H.; </w:t>
      </w:r>
      <w:proofErr w:type="spellStart"/>
      <w:r>
        <w:t>Vogl</w:t>
      </w:r>
      <w:proofErr w:type="spellEnd"/>
      <w:r>
        <w:t xml:space="preserve">, C.R. Linkages between Landscapes and Human Well-Being: An Empirical Exploration with Short Interviews. </w:t>
      </w:r>
      <w:r>
        <w:rPr>
          <w:i/>
          <w:iCs/>
        </w:rPr>
        <w:t>Ecological Economics</w:t>
      </w:r>
      <w:r>
        <w:t xml:space="preserve"> </w:t>
      </w:r>
      <w:r>
        <w:rPr>
          <w:b/>
          <w:bCs/>
        </w:rPr>
        <w:t>2014</w:t>
      </w:r>
      <w:r>
        <w:t xml:space="preserve">, </w:t>
      </w:r>
      <w:r>
        <w:rPr>
          <w:i/>
          <w:iCs/>
        </w:rPr>
        <w:t>105</w:t>
      </w:r>
      <w:r>
        <w:t xml:space="preserve">, 19–30, </w:t>
      </w:r>
      <w:proofErr w:type="gramStart"/>
      <w:r>
        <w:t>doi:10.1016/j.ecolecon</w:t>
      </w:r>
      <w:proofErr w:type="gramEnd"/>
      <w:r>
        <w:t>.2014.05.013.</w:t>
      </w:r>
    </w:p>
    <w:p w:rsidR="00247EF5" w:rsidP="00247EF5" w:rsidRDefault="00247EF5" w14:paraId="3C15F397" w14:textId="77777777">
      <w:pPr>
        <w:pStyle w:val="Bibliography"/>
      </w:pPr>
      <w:r>
        <w:t xml:space="preserve">25. </w:t>
      </w:r>
      <w:r>
        <w:tab/>
      </w:r>
      <w:r>
        <w:t xml:space="preserve">Abrams, J.; Bliss, J.C. Amenity Landownership, Land Use Change, and the Re-Creation of “Working Landscapes.” </w:t>
      </w:r>
      <w:r>
        <w:rPr>
          <w:i/>
          <w:iCs/>
        </w:rPr>
        <w:t>Society &amp; Natural Resources</w:t>
      </w:r>
      <w:r>
        <w:t xml:space="preserve"> </w:t>
      </w:r>
      <w:r>
        <w:rPr>
          <w:b/>
          <w:bCs/>
        </w:rPr>
        <w:t>2013</w:t>
      </w:r>
      <w:r>
        <w:t xml:space="preserve">, </w:t>
      </w:r>
      <w:r>
        <w:rPr>
          <w:i/>
          <w:iCs/>
        </w:rPr>
        <w:t>26</w:t>
      </w:r>
      <w:r>
        <w:t>, 845–859, doi:10.1080/08941920.2012.719587.</w:t>
      </w:r>
    </w:p>
    <w:p w:rsidR="00247EF5" w:rsidP="00247EF5" w:rsidRDefault="00247EF5" w14:paraId="312EC824" w14:textId="77777777">
      <w:pPr>
        <w:pStyle w:val="Bibliography"/>
      </w:pPr>
      <w:r>
        <w:t xml:space="preserve">26. </w:t>
      </w:r>
      <w:r>
        <w:tab/>
      </w:r>
      <w:r>
        <w:t xml:space="preserve">Brown, J.; Mitchell, N.; Sarmiento, J. Landscape Stewardship: New Directions in Conservation of Nature and Culture. </w:t>
      </w:r>
      <w:r>
        <w:rPr>
          <w:i/>
          <w:iCs/>
        </w:rPr>
        <w:t>The George White Forum</w:t>
      </w:r>
      <w:r>
        <w:t xml:space="preserve"> </w:t>
      </w:r>
      <w:r>
        <w:rPr>
          <w:b/>
          <w:bCs/>
        </w:rPr>
        <w:t>2000</w:t>
      </w:r>
      <w:r>
        <w:t xml:space="preserve">, </w:t>
      </w:r>
      <w:r>
        <w:rPr>
          <w:i/>
          <w:iCs/>
        </w:rPr>
        <w:t>17</w:t>
      </w:r>
      <w:r>
        <w:t>.</w:t>
      </w:r>
    </w:p>
    <w:p w:rsidR="00247EF5" w:rsidP="00247EF5" w:rsidRDefault="00247EF5" w14:paraId="6AC0D036" w14:textId="77777777">
      <w:pPr>
        <w:pStyle w:val="Bibliography"/>
      </w:pPr>
      <w:r>
        <w:t xml:space="preserve">27. </w:t>
      </w:r>
      <w:r>
        <w:tab/>
      </w:r>
      <w:r>
        <w:t xml:space="preserve">Gundersen, V.; </w:t>
      </w:r>
      <w:proofErr w:type="spellStart"/>
      <w:r>
        <w:t>Mäkinen</w:t>
      </w:r>
      <w:proofErr w:type="spellEnd"/>
      <w:r>
        <w:t xml:space="preserve">, K. Aldo Leopold and Stewardship: Lessons for Forest Planning and Management in the Nordic Countries? </w:t>
      </w:r>
      <w:proofErr w:type="spellStart"/>
      <w:r>
        <w:rPr>
          <w:i/>
          <w:iCs/>
        </w:rPr>
        <w:t>Norsk</w:t>
      </w:r>
      <w:proofErr w:type="spellEnd"/>
      <w:r>
        <w:rPr>
          <w:i/>
          <w:iCs/>
        </w:rPr>
        <w:t xml:space="preserve"> </w:t>
      </w:r>
      <w:proofErr w:type="spellStart"/>
      <w:r>
        <w:rPr>
          <w:i/>
          <w:iCs/>
        </w:rPr>
        <w:t>Geografisk</w:t>
      </w:r>
      <w:proofErr w:type="spellEnd"/>
      <w:r>
        <w:rPr>
          <w:i/>
          <w:iCs/>
        </w:rPr>
        <w:t xml:space="preserve"> </w:t>
      </w:r>
      <w:proofErr w:type="spellStart"/>
      <w:r>
        <w:rPr>
          <w:i/>
          <w:iCs/>
        </w:rPr>
        <w:t>Tidsskrift</w:t>
      </w:r>
      <w:proofErr w:type="spellEnd"/>
      <w:r>
        <w:rPr>
          <w:i/>
          <w:iCs/>
        </w:rPr>
        <w:t xml:space="preserve"> - Norwegian Journal of Geography</w:t>
      </w:r>
      <w:r>
        <w:t xml:space="preserve"> </w:t>
      </w:r>
      <w:r>
        <w:rPr>
          <w:b/>
          <w:bCs/>
        </w:rPr>
        <w:t>2009</w:t>
      </w:r>
      <w:r>
        <w:t xml:space="preserve">, </w:t>
      </w:r>
      <w:r>
        <w:rPr>
          <w:i/>
          <w:iCs/>
        </w:rPr>
        <w:t>63</w:t>
      </w:r>
      <w:r>
        <w:t>, 225–232, doi:10.1080/00291950903368334.</w:t>
      </w:r>
    </w:p>
    <w:p w:rsidR="00247EF5" w:rsidP="00247EF5" w:rsidRDefault="00247EF5" w14:paraId="02009E3C" w14:textId="77777777">
      <w:pPr>
        <w:pStyle w:val="Bibliography"/>
      </w:pPr>
      <w:r>
        <w:t xml:space="preserve">28. </w:t>
      </w:r>
      <w:r>
        <w:tab/>
      </w:r>
      <w:proofErr w:type="spellStart"/>
      <w:r>
        <w:t>Huntsinger</w:t>
      </w:r>
      <w:proofErr w:type="spellEnd"/>
      <w:r>
        <w:t xml:space="preserve">, L.; Sayre, N.F. 14 Landscape Stewardship for Rangelands. </w:t>
      </w:r>
      <w:r>
        <w:rPr>
          <w:i/>
          <w:iCs/>
        </w:rPr>
        <w:t xml:space="preserve">The Science and </w:t>
      </w:r>
      <w:proofErr w:type="spellStart"/>
      <w:r>
        <w:rPr>
          <w:i/>
          <w:iCs/>
        </w:rPr>
        <w:t>Practoces</w:t>
      </w:r>
      <w:proofErr w:type="spellEnd"/>
      <w:r>
        <w:rPr>
          <w:i/>
          <w:iCs/>
        </w:rPr>
        <w:t xml:space="preserve"> of Landscape Stewardship</w:t>
      </w:r>
      <w:r>
        <w:t xml:space="preserve"> </w:t>
      </w:r>
      <w:r>
        <w:rPr>
          <w:b/>
          <w:bCs/>
        </w:rPr>
        <w:t>2017</w:t>
      </w:r>
      <w:r>
        <w:t>, 284.</w:t>
      </w:r>
    </w:p>
    <w:p w:rsidR="00247EF5" w:rsidP="00247EF5" w:rsidRDefault="00247EF5" w14:paraId="6CC30583" w14:textId="77777777">
      <w:pPr>
        <w:pStyle w:val="Bibliography"/>
      </w:pPr>
      <w:r>
        <w:t xml:space="preserve">29. </w:t>
      </w:r>
      <w:r>
        <w:tab/>
      </w:r>
      <w:r>
        <w:t xml:space="preserve">Weir, J.R.; </w:t>
      </w:r>
      <w:proofErr w:type="spellStart"/>
      <w:r>
        <w:t>Kreuter</w:t>
      </w:r>
      <w:proofErr w:type="spellEnd"/>
      <w:r>
        <w:t xml:space="preserve">, U.P.; </w:t>
      </w:r>
      <w:proofErr w:type="spellStart"/>
      <w:r>
        <w:t>Wonkka</w:t>
      </w:r>
      <w:proofErr w:type="spellEnd"/>
      <w:r>
        <w:t xml:space="preserve">, C.L.; </w:t>
      </w:r>
      <w:proofErr w:type="spellStart"/>
      <w:r>
        <w:t>Twidwell</w:t>
      </w:r>
      <w:proofErr w:type="spellEnd"/>
      <w:r>
        <w:t xml:space="preserve">, D.; Stroman, D.A.; Russell, M.; Taylor, C.A. Liability and Prescribed Fire: Perception and Reality. </w:t>
      </w:r>
      <w:r>
        <w:rPr>
          <w:i/>
          <w:iCs/>
        </w:rPr>
        <w:t>Rangeland Ecology &amp; Management</w:t>
      </w:r>
      <w:r>
        <w:t xml:space="preserve"> </w:t>
      </w:r>
      <w:r>
        <w:rPr>
          <w:b/>
          <w:bCs/>
        </w:rPr>
        <w:t>2019</w:t>
      </w:r>
      <w:r>
        <w:t xml:space="preserve">, </w:t>
      </w:r>
      <w:r>
        <w:rPr>
          <w:i/>
          <w:iCs/>
        </w:rPr>
        <w:t>72</w:t>
      </w:r>
      <w:r>
        <w:t xml:space="preserve">, 533–538, </w:t>
      </w:r>
      <w:proofErr w:type="gramStart"/>
      <w:r>
        <w:t>doi:10.1016/j.rama</w:t>
      </w:r>
      <w:proofErr w:type="gramEnd"/>
      <w:r>
        <w:t>.2018.11.010.</w:t>
      </w:r>
    </w:p>
    <w:p w:rsidR="00247EF5" w:rsidP="00247EF5" w:rsidRDefault="00247EF5" w14:paraId="10B768C2" w14:textId="77777777">
      <w:pPr>
        <w:pStyle w:val="Bibliography"/>
      </w:pPr>
      <w:r>
        <w:t xml:space="preserve">30. </w:t>
      </w:r>
      <w:r>
        <w:tab/>
      </w:r>
      <w:proofErr w:type="spellStart"/>
      <w:r>
        <w:t>Twidwell</w:t>
      </w:r>
      <w:proofErr w:type="spellEnd"/>
      <w:r>
        <w:t xml:space="preserve">, D.; </w:t>
      </w:r>
      <w:proofErr w:type="spellStart"/>
      <w:r>
        <w:t>Wonkka</w:t>
      </w:r>
      <w:proofErr w:type="spellEnd"/>
      <w:r>
        <w:t xml:space="preserve">, C.L.; </w:t>
      </w:r>
      <w:proofErr w:type="spellStart"/>
      <w:r>
        <w:t>Sindelar</w:t>
      </w:r>
      <w:proofErr w:type="spellEnd"/>
      <w:r>
        <w:t>, M.; Weir, J.R. First Approximations of Prescribed Fire Risks Relative to Other Management Techniques Used on Private Lands | PLOS ONE Available online: https://journals.plos.org/plosone/article?id=10.1371/journal.pone.0140410 (accessed on 26 August 2024).</w:t>
      </w:r>
    </w:p>
    <w:p w:rsidR="00247EF5" w:rsidP="00247EF5" w:rsidRDefault="00247EF5" w14:paraId="673A8FC0" w14:textId="77777777">
      <w:pPr>
        <w:pStyle w:val="Bibliography"/>
      </w:pPr>
      <w:r>
        <w:t xml:space="preserve">31. </w:t>
      </w:r>
      <w:r>
        <w:tab/>
      </w:r>
      <w:r>
        <w:t xml:space="preserve">Morton, L.W.; Regen, E.; Engle, D.M.; Miller, J.R.; Harr, R.N. Perceptions of Landowners Concerning Conservation, Grazing, Fire, and Eastern Redcedar Management in Tallgrass Prairie. </w:t>
      </w:r>
      <w:r>
        <w:rPr>
          <w:i/>
          <w:iCs/>
        </w:rPr>
        <w:t>Rangeland Ecology &amp; Management</w:t>
      </w:r>
      <w:r>
        <w:t xml:space="preserve"> </w:t>
      </w:r>
      <w:r>
        <w:rPr>
          <w:b/>
          <w:bCs/>
        </w:rPr>
        <w:t>2010</w:t>
      </w:r>
      <w:r>
        <w:t xml:space="preserve">, </w:t>
      </w:r>
      <w:r>
        <w:rPr>
          <w:i/>
          <w:iCs/>
        </w:rPr>
        <w:t>63</w:t>
      </w:r>
      <w:r>
        <w:t>, 645–654, doi:10.2111/REM-D-09-00041.1.</w:t>
      </w:r>
    </w:p>
    <w:p w:rsidR="00247EF5" w:rsidP="00247EF5" w:rsidRDefault="00247EF5" w14:paraId="4CA99835" w14:textId="77777777">
      <w:pPr>
        <w:pStyle w:val="Bibliography"/>
      </w:pPr>
      <w:r>
        <w:t xml:space="preserve">32. </w:t>
      </w:r>
      <w:r>
        <w:tab/>
      </w:r>
      <w:r>
        <w:t>Wade, D.; Lunsford, J. A Guide for Prescribed Fire in Southern Forests | Fire Research and Management Exchange System Available online: https://www.frames.gov/catalog/12713 (accessed on 26 August 2024).</w:t>
      </w:r>
    </w:p>
    <w:p w:rsidR="00247EF5" w:rsidP="00247EF5" w:rsidRDefault="00247EF5" w14:paraId="214112D4" w14:textId="77777777">
      <w:pPr>
        <w:pStyle w:val="Bibliography"/>
      </w:pPr>
      <w:r>
        <w:t xml:space="preserve">33. </w:t>
      </w:r>
      <w:r>
        <w:tab/>
      </w:r>
      <w:r>
        <w:t xml:space="preserve">Polo, J.A.; Tanner, E.P.; Scholtz, R.; </w:t>
      </w:r>
      <w:proofErr w:type="spellStart"/>
      <w:r>
        <w:t>Fuhlendorf</w:t>
      </w:r>
      <w:proofErr w:type="spellEnd"/>
      <w:r>
        <w:t xml:space="preserve">, S.D.; </w:t>
      </w:r>
      <w:proofErr w:type="spellStart"/>
      <w:r>
        <w:t>Ripberger</w:t>
      </w:r>
      <w:proofErr w:type="spellEnd"/>
      <w:r>
        <w:t xml:space="preserve">, J.T.; Silva, C.L.; Jenkins-Smith, H.C.; Carlson, N. Mismatches in Prescribed Fire Awareness and Implementation in Oklahoma, USA. </w:t>
      </w:r>
      <w:r>
        <w:rPr>
          <w:i/>
          <w:iCs/>
        </w:rPr>
        <w:t>Rangelands</w:t>
      </w:r>
      <w:r>
        <w:t xml:space="preserve"> </w:t>
      </w:r>
      <w:r>
        <w:rPr>
          <w:b/>
          <w:bCs/>
        </w:rPr>
        <w:t>2020</w:t>
      </w:r>
      <w:r>
        <w:t xml:space="preserve">, </w:t>
      </w:r>
      <w:r>
        <w:rPr>
          <w:i/>
          <w:iCs/>
        </w:rPr>
        <w:t>42</w:t>
      </w:r>
      <w:r>
        <w:t xml:space="preserve">, 196–202, </w:t>
      </w:r>
      <w:proofErr w:type="gramStart"/>
      <w:r>
        <w:t>doi:10.1016/j.rala</w:t>
      </w:r>
      <w:proofErr w:type="gramEnd"/>
      <w:r>
        <w:t>.2020.09.002.</w:t>
      </w:r>
    </w:p>
    <w:p w:rsidR="00247EF5" w:rsidP="00247EF5" w:rsidRDefault="00247EF5" w14:paraId="587C263B" w14:textId="77777777">
      <w:pPr>
        <w:pStyle w:val="Bibliography"/>
      </w:pPr>
      <w:r>
        <w:t xml:space="preserve">34. </w:t>
      </w:r>
      <w:r>
        <w:tab/>
      </w:r>
      <w:proofErr w:type="spellStart"/>
      <w:r>
        <w:t>Wonkka</w:t>
      </w:r>
      <w:proofErr w:type="spellEnd"/>
      <w:r>
        <w:t xml:space="preserve">, C.L.; Rogers, W.E.; </w:t>
      </w:r>
      <w:proofErr w:type="spellStart"/>
      <w:r>
        <w:t>Kreuter</w:t>
      </w:r>
      <w:proofErr w:type="spellEnd"/>
      <w:r>
        <w:t xml:space="preserve">, U.P. Legal Barriers to Effective Ecosystem Management: Exploring Linkages between Liability, Regulations, and Prescribed Fire. </w:t>
      </w:r>
      <w:r>
        <w:rPr>
          <w:i/>
          <w:iCs/>
        </w:rPr>
        <w:t>Ecological Applications</w:t>
      </w:r>
      <w:r>
        <w:t xml:space="preserve"> </w:t>
      </w:r>
      <w:r>
        <w:rPr>
          <w:b/>
          <w:bCs/>
        </w:rPr>
        <w:t>2015</w:t>
      </w:r>
      <w:r>
        <w:t xml:space="preserve">, </w:t>
      </w:r>
      <w:r>
        <w:rPr>
          <w:i/>
          <w:iCs/>
        </w:rPr>
        <w:t>25</w:t>
      </w:r>
      <w:r>
        <w:t>, 2382–2393, doi:10.1890/14-1791.1.</w:t>
      </w:r>
    </w:p>
    <w:p w:rsidR="00247EF5" w:rsidP="00247EF5" w:rsidRDefault="00247EF5" w14:paraId="2DD38FC2" w14:textId="77777777">
      <w:pPr>
        <w:pStyle w:val="Bibliography"/>
      </w:pPr>
      <w:r>
        <w:t xml:space="preserve">35. </w:t>
      </w:r>
      <w:r>
        <w:tab/>
      </w:r>
      <w:r>
        <w:t xml:space="preserve">Yoder, J.; Engle, D.; </w:t>
      </w:r>
      <w:proofErr w:type="spellStart"/>
      <w:r>
        <w:t>Fuhlendorf</w:t>
      </w:r>
      <w:proofErr w:type="spellEnd"/>
      <w:r>
        <w:t xml:space="preserve">, S. Liability, Incentives, and Prescribed Fire for Ecosystem Management. </w:t>
      </w:r>
      <w:r>
        <w:rPr>
          <w:i/>
          <w:iCs/>
        </w:rPr>
        <w:t>Frontiers in Ecology and the Environment</w:t>
      </w:r>
      <w:r>
        <w:t xml:space="preserve"> </w:t>
      </w:r>
      <w:r>
        <w:rPr>
          <w:b/>
          <w:bCs/>
        </w:rPr>
        <w:t>2004</w:t>
      </w:r>
      <w:r>
        <w:t xml:space="preserve">, </w:t>
      </w:r>
      <w:r>
        <w:rPr>
          <w:i/>
          <w:iCs/>
        </w:rPr>
        <w:t>2</w:t>
      </w:r>
      <w:r>
        <w:t>, 361–366, doi:10.1890/1540-9295(2004)002[</w:t>
      </w:r>
      <w:proofErr w:type="gramStart"/>
      <w:r>
        <w:t>0361:LIAPFF</w:t>
      </w:r>
      <w:proofErr w:type="gramEnd"/>
      <w:r>
        <w:t>]2.0.CO;2.</w:t>
      </w:r>
    </w:p>
    <w:p w:rsidR="00247EF5" w:rsidP="00247EF5" w:rsidRDefault="00247EF5" w14:paraId="283ED5A7" w14:textId="77777777">
      <w:pPr>
        <w:pStyle w:val="Bibliography"/>
      </w:pPr>
      <w:r>
        <w:t xml:space="preserve">36. </w:t>
      </w:r>
      <w:r>
        <w:tab/>
      </w:r>
      <w:proofErr w:type="spellStart"/>
      <w:r>
        <w:t>McGranahan</w:t>
      </w:r>
      <w:proofErr w:type="spellEnd"/>
      <w:r>
        <w:t xml:space="preserve">, D.A.; Fernando, F.N.; Kirkwood, M.L.E. Reflections on a Boom: Perceptions of Energy Development Impacts in the Bakken Oil Patch Inform Environmental Science &amp; Policy Priorities. </w:t>
      </w:r>
      <w:r>
        <w:rPr>
          <w:i/>
          <w:iCs/>
        </w:rPr>
        <w:t>Science of The Total Environment</w:t>
      </w:r>
      <w:r>
        <w:t xml:space="preserve"> </w:t>
      </w:r>
      <w:r>
        <w:rPr>
          <w:b/>
          <w:bCs/>
        </w:rPr>
        <w:t>2017</w:t>
      </w:r>
      <w:r>
        <w:t xml:space="preserve">, </w:t>
      </w:r>
      <w:r>
        <w:rPr>
          <w:i/>
          <w:iCs/>
        </w:rPr>
        <w:t>599–600</w:t>
      </w:r>
      <w:r>
        <w:t xml:space="preserve">, 1993–2018, </w:t>
      </w:r>
      <w:proofErr w:type="gramStart"/>
      <w:r>
        <w:t>doi:10.1016/j.scitotenv</w:t>
      </w:r>
      <w:proofErr w:type="gramEnd"/>
      <w:r>
        <w:t>.2017.05.122.</w:t>
      </w:r>
    </w:p>
    <w:p w:rsidR="00247EF5" w:rsidP="00247EF5" w:rsidRDefault="00247EF5" w14:paraId="0D9728C9" w14:textId="77777777">
      <w:pPr>
        <w:pStyle w:val="Bibliography"/>
      </w:pPr>
      <w:r>
        <w:t xml:space="preserve">37. </w:t>
      </w:r>
      <w:r>
        <w:tab/>
      </w:r>
      <w:proofErr w:type="spellStart"/>
      <w:r>
        <w:t>McGranahan</w:t>
      </w:r>
      <w:proofErr w:type="spellEnd"/>
      <w:r>
        <w:t xml:space="preserve">, D.A.; Kirkman, K.P. Local Perceptions of Hydraulic Fracturing Ahead of Exploratory Drilling in Eastern South Africa. </w:t>
      </w:r>
      <w:r>
        <w:rPr>
          <w:i/>
          <w:iCs/>
        </w:rPr>
        <w:t>Environmental Management</w:t>
      </w:r>
      <w:r>
        <w:t xml:space="preserve"> </w:t>
      </w:r>
      <w:r>
        <w:rPr>
          <w:b/>
          <w:bCs/>
        </w:rPr>
        <w:t>2019</w:t>
      </w:r>
      <w:r>
        <w:t xml:space="preserve">, </w:t>
      </w:r>
      <w:r>
        <w:rPr>
          <w:i/>
          <w:iCs/>
        </w:rPr>
        <w:t>63</w:t>
      </w:r>
      <w:r>
        <w:t>, 338–351, doi:10.1007/s00267-019-01138-x.</w:t>
      </w:r>
    </w:p>
    <w:p w:rsidR="00247EF5" w:rsidP="00247EF5" w:rsidRDefault="00247EF5" w14:paraId="7B045493" w14:textId="77777777">
      <w:pPr>
        <w:pStyle w:val="Bibliography"/>
      </w:pPr>
      <w:r>
        <w:t xml:space="preserve">38. </w:t>
      </w:r>
      <w:r>
        <w:tab/>
      </w:r>
      <w:r>
        <w:t xml:space="preserve">Goodman, L.A. Snowball Sampling. </w:t>
      </w:r>
      <w:r>
        <w:rPr>
          <w:i/>
          <w:iCs/>
        </w:rPr>
        <w:t>The annals of mathematical statistics</w:t>
      </w:r>
      <w:r>
        <w:t xml:space="preserve"> </w:t>
      </w:r>
      <w:r>
        <w:rPr>
          <w:b/>
          <w:bCs/>
        </w:rPr>
        <w:t>1961</w:t>
      </w:r>
      <w:r>
        <w:t>, 148–170.</w:t>
      </w:r>
    </w:p>
    <w:p w:rsidR="00247EF5" w:rsidP="00247EF5" w:rsidRDefault="00247EF5" w14:paraId="702D7606" w14:textId="77777777">
      <w:pPr>
        <w:pStyle w:val="Bibliography"/>
      </w:pPr>
      <w:r>
        <w:t xml:space="preserve">39. </w:t>
      </w:r>
      <w:r>
        <w:tab/>
      </w:r>
      <w:r>
        <w:t xml:space="preserve">Huang, R. Package “RQDA”: R-Based Qualitative Data Analysis. </w:t>
      </w:r>
      <w:r>
        <w:rPr>
          <w:i/>
          <w:iCs/>
        </w:rPr>
        <w:t>R package version</w:t>
      </w:r>
      <w:r>
        <w:t xml:space="preserve"> </w:t>
      </w:r>
      <w:r>
        <w:rPr>
          <w:b/>
          <w:bCs/>
        </w:rPr>
        <w:t>2014</w:t>
      </w:r>
      <w:r>
        <w:t xml:space="preserve">, </w:t>
      </w:r>
      <w:r>
        <w:rPr>
          <w:i/>
          <w:iCs/>
        </w:rPr>
        <w:t>0.2-3</w:t>
      </w:r>
      <w:r>
        <w:t>.</w:t>
      </w:r>
    </w:p>
    <w:p w:rsidR="00247EF5" w:rsidP="00247EF5" w:rsidRDefault="00247EF5" w14:paraId="1B15B04E" w14:textId="77777777">
      <w:pPr>
        <w:pStyle w:val="Bibliography"/>
      </w:pPr>
      <w:r>
        <w:t xml:space="preserve">40. </w:t>
      </w:r>
      <w:r>
        <w:tab/>
      </w:r>
      <w:r>
        <w:t xml:space="preserve">R Core Team </w:t>
      </w:r>
      <w:r>
        <w:rPr>
          <w:i/>
          <w:iCs/>
        </w:rPr>
        <w:t>R: A Language and Environment for Statistical Computing</w:t>
      </w:r>
      <w:r>
        <w:t>; R Foundation for Statistical Computing: Vienna, Austria, 2020;</w:t>
      </w:r>
    </w:p>
    <w:p w:rsidR="00247EF5" w:rsidP="00247EF5" w:rsidRDefault="00247EF5" w14:paraId="2A195802" w14:textId="77777777">
      <w:pPr>
        <w:pStyle w:val="Bibliography"/>
      </w:pPr>
      <w:r>
        <w:t xml:space="preserve">41. </w:t>
      </w:r>
      <w:r>
        <w:tab/>
      </w:r>
      <w:r>
        <w:t xml:space="preserve">Clark, A.S.; </w:t>
      </w:r>
      <w:proofErr w:type="spellStart"/>
      <w:r>
        <w:t>McGranahan</w:t>
      </w:r>
      <w:proofErr w:type="spellEnd"/>
      <w:r>
        <w:t xml:space="preserve">, D.A.; </w:t>
      </w:r>
      <w:proofErr w:type="spellStart"/>
      <w:r>
        <w:t>Geaumont</w:t>
      </w:r>
      <w:proofErr w:type="spellEnd"/>
      <w:r>
        <w:t xml:space="preserve">, B.A.; </w:t>
      </w:r>
      <w:proofErr w:type="spellStart"/>
      <w:r>
        <w:t>Wonkka</w:t>
      </w:r>
      <w:proofErr w:type="spellEnd"/>
      <w:r>
        <w:t xml:space="preserve">, C.L.; Ott, J.P.; </w:t>
      </w:r>
      <w:proofErr w:type="spellStart"/>
      <w:r>
        <w:t>Kreuter</w:t>
      </w:r>
      <w:proofErr w:type="spellEnd"/>
      <w:r>
        <w:t xml:space="preserve">, U.P. Barriers to Prescribed Fire in the US Great Plains, Part II: Critical Review of Presently Used and Potentially Expandable Solutions. </w:t>
      </w:r>
      <w:r>
        <w:rPr>
          <w:i/>
          <w:iCs/>
        </w:rPr>
        <w:t>Land</w:t>
      </w:r>
      <w:r>
        <w:t xml:space="preserve"> </w:t>
      </w:r>
      <w:r>
        <w:rPr>
          <w:b/>
          <w:bCs/>
        </w:rPr>
        <w:t>2022</w:t>
      </w:r>
      <w:r>
        <w:t xml:space="preserve">, </w:t>
      </w:r>
      <w:r>
        <w:rPr>
          <w:i/>
          <w:iCs/>
        </w:rPr>
        <w:t>11</w:t>
      </w:r>
      <w:r>
        <w:t>, 1524, doi:10.3390/land11091524.</w:t>
      </w:r>
    </w:p>
    <w:p w:rsidR="00247EF5" w:rsidP="00247EF5" w:rsidRDefault="00247EF5" w14:paraId="29521CFE" w14:textId="77777777">
      <w:pPr>
        <w:pStyle w:val="Bibliography"/>
      </w:pPr>
      <w:r>
        <w:t xml:space="preserve">42. </w:t>
      </w:r>
      <w:r>
        <w:tab/>
      </w:r>
      <w:proofErr w:type="spellStart"/>
      <w:r>
        <w:t>Dillman</w:t>
      </w:r>
      <w:proofErr w:type="spellEnd"/>
      <w:r>
        <w:t xml:space="preserve">, D.A. </w:t>
      </w:r>
      <w:r>
        <w:rPr>
          <w:i/>
          <w:iCs/>
        </w:rPr>
        <w:t>Mail and Internet Surveys: The Tailored Design Method--2007 Update with New Internet, Visual, and Mixed-Mode Guide</w:t>
      </w:r>
      <w:r>
        <w:t>; John Wiley &amp; Sons, 2011; ISBN 1-118-04463-0.</w:t>
      </w:r>
    </w:p>
    <w:p w:rsidR="00247EF5" w:rsidP="00247EF5" w:rsidRDefault="00247EF5" w14:paraId="4E2F1510" w14:textId="77777777">
      <w:pPr>
        <w:pStyle w:val="Bibliography"/>
      </w:pPr>
      <w:r>
        <w:t xml:space="preserve">43. </w:t>
      </w:r>
      <w:r>
        <w:tab/>
      </w:r>
      <w:r>
        <w:t xml:space="preserve">Larson, S.; Timm, R.M.; </w:t>
      </w:r>
      <w:proofErr w:type="spellStart"/>
      <w:r>
        <w:t>McGranahan</w:t>
      </w:r>
      <w:proofErr w:type="spellEnd"/>
      <w:r>
        <w:t xml:space="preserve">, D.A. The Marin County Livestock Protection Program: 15 Years in Review. </w:t>
      </w:r>
      <w:r>
        <w:rPr>
          <w:i/>
          <w:iCs/>
        </w:rPr>
        <w:t>Human–Wildlife Interactions</w:t>
      </w:r>
      <w:r>
        <w:t xml:space="preserve"> </w:t>
      </w:r>
      <w:r>
        <w:rPr>
          <w:b/>
          <w:bCs/>
        </w:rPr>
        <w:t>2019</w:t>
      </w:r>
      <w:r>
        <w:t xml:space="preserve">, </w:t>
      </w:r>
      <w:r>
        <w:rPr>
          <w:i/>
          <w:iCs/>
        </w:rPr>
        <w:t>13</w:t>
      </w:r>
      <w:r>
        <w:t>, 63–78, doi:10.5070/V427110695.</w:t>
      </w:r>
    </w:p>
    <w:p w:rsidR="00247EF5" w:rsidP="00247EF5" w:rsidRDefault="00247EF5" w14:paraId="7F47EA04" w14:textId="77777777">
      <w:pPr>
        <w:pStyle w:val="Bibliography"/>
      </w:pPr>
      <w:r>
        <w:t xml:space="preserve">44. </w:t>
      </w:r>
      <w:r>
        <w:tab/>
      </w:r>
      <w:r>
        <w:t xml:space="preserve">Menzel, U. Package “EMT”: Exact Multinomial Test: Goodness-of-Fit Test for Discrete Multivariate Data. </w:t>
      </w:r>
      <w:r>
        <w:rPr>
          <w:i/>
          <w:iCs/>
        </w:rPr>
        <w:t>R package version</w:t>
      </w:r>
      <w:r>
        <w:t xml:space="preserve"> </w:t>
      </w:r>
      <w:r>
        <w:rPr>
          <w:b/>
          <w:bCs/>
        </w:rPr>
        <w:t>2013</w:t>
      </w:r>
      <w:r>
        <w:t xml:space="preserve">, </w:t>
      </w:r>
      <w:r>
        <w:rPr>
          <w:i/>
          <w:iCs/>
        </w:rPr>
        <w:t>1</w:t>
      </w:r>
      <w:r>
        <w:t>.</w:t>
      </w:r>
    </w:p>
    <w:p w:rsidR="00247EF5" w:rsidP="00247EF5" w:rsidRDefault="00247EF5" w14:paraId="04E9882E" w14:textId="77777777">
      <w:pPr>
        <w:pStyle w:val="Bibliography"/>
      </w:pPr>
      <w:r>
        <w:t xml:space="preserve">45. </w:t>
      </w:r>
      <w:r>
        <w:tab/>
      </w:r>
      <w:proofErr w:type="spellStart"/>
      <w:r>
        <w:t>Bryer</w:t>
      </w:r>
      <w:proofErr w:type="spellEnd"/>
      <w:r>
        <w:t xml:space="preserve">, J.; </w:t>
      </w:r>
      <w:proofErr w:type="spellStart"/>
      <w:r>
        <w:t>Speerschneider</w:t>
      </w:r>
      <w:proofErr w:type="spellEnd"/>
      <w:r>
        <w:t xml:space="preserve">, K. Package “Likert”: Analysis and Visualization Likert Items. </w:t>
      </w:r>
      <w:r>
        <w:rPr>
          <w:i/>
          <w:iCs/>
        </w:rPr>
        <w:t>R package version</w:t>
      </w:r>
      <w:r>
        <w:t xml:space="preserve"> </w:t>
      </w:r>
      <w:r>
        <w:rPr>
          <w:b/>
          <w:bCs/>
        </w:rPr>
        <w:t>2015</w:t>
      </w:r>
      <w:r>
        <w:t xml:space="preserve">, </w:t>
      </w:r>
      <w:r>
        <w:rPr>
          <w:i/>
          <w:iCs/>
        </w:rPr>
        <w:t>1.3.3</w:t>
      </w:r>
      <w:r>
        <w:t>.</w:t>
      </w:r>
    </w:p>
    <w:p w:rsidR="00247EF5" w:rsidP="00247EF5" w:rsidRDefault="00247EF5" w14:paraId="0E19EF68" w14:textId="77777777">
      <w:pPr>
        <w:pStyle w:val="Bibliography"/>
      </w:pPr>
      <w:r>
        <w:t xml:space="preserve">46. </w:t>
      </w:r>
      <w:r>
        <w:tab/>
      </w:r>
      <w:proofErr w:type="spellStart"/>
      <w:r>
        <w:t>Shindler</w:t>
      </w:r>
      <w:proofErr w:type="spellEnd"/>
      <w:r>
        <w:t xml:space="preserve">, B.; Toman, E. Fuel Reduction Strategies in Forest Communities: A Longitudinal Analysis of Public Support. </w:t>
      </w:r>
      <w:r>
        <w:rPr>
          <w:i/>
          <w:iCs/>
        </w:rPr>
        <w:t>Journal of Forestry</w:t>
      </w:r>
      <w:r>
        <w:t xml:space="preserve"> </w:t>
      </w:r>
      <w:r>
        <w:rPr>
          <w:b/>
          <w:bCs/>
        </w:rPr>
        <w:t>2003</w:t>
      </w:r>
      <w:r>
        <w:t xml:space="preserve">, </w:t>
      </w:r>
      <w:r>
        <w:rPr>
          <w:i/>
          <w:iCs/>
        </w:rPr>
        <w:t>101</w:t>
      </w:r>
      <w:r>
        <w:t>, 8–15, doi:10.1093/</w:t>
      </w:r>
      <w:proofErr w:type="spellStart"/>
      <w:r>
        <w:t>jof</w:t>
      </w:r>
      <w:proofErr w:type="spellEnd"/>
      <w:r>
        <w:t>/101.6.8.</w:t>
      </w:r>
    </w:p>
    <w:p w:rsidR="00247EF5" w:rsidP="00247EF5" w:rsidRDefault="00247EF5" w14:paraId="14022015" w14:textId="77777777">
      <w:pPr>
        <w:pStyle w:val="Bibliography"/>
      </w:pPr>
      <w:r>
        <w:t xml:space="preserve">47. </w:t>
      </w:r>
      <w:r>
        <w:tab/>
      </w:r>
      <w:r>
        <w:t xml:space="preserve">Roche, L.M.; </w:t>
      </w:r>
      <w:proofErr w:type="spellStart"/>
      <w:r>
        <w:t>Schohr</w:t>
      </w:r>
      <w:proofErr w:type="spellEnd"/>
      <w:r>
        <w:t xml:space="preserve">, T.K.; </w:t>
      </w:r>
      <w:proofErr w:type="spellStart"/>
      <w:r>
        <w:t>Derner</w:t>
      </w:r>
      <w:proofErr w:type="spellEnd"/>
      <w:r>
        <w:t xml:space="preserve">, J.D.; </w:t>
      </w:r>
      <w:proofErr w:type="spellStart"/>
      <w:r>
        <w:t>Lubell</w:t>
      </w:r>
      <w:proofErr w:type="spellEnd"/>
      <w:r>
        <w:t xml:space="preserve">, M.N.; </w:t>
      </w:r>
      <w:proofErr w:type="spellStart"/>
      <w:r>
        <w:t>Cutts</w:t>
      </w:r>
      <w:proofErr w:type="spellEnd"/>
      <w:r>
        <w:t xml:space="preserve">, B.B.; </w:t>
      </w:r>
      <w:proofErr w:type="spellStart"/>
      <w:r>
        <w:t>Kachergis</w:t>
      </w:r>
      <w:proofErr w:type="spellEnd"/>
      <w:r>
        <w:t xml:space="preserve">, E.; </w:t>
      </w:r>
      <w:proofErr w:type="spellStart"/>
      <w:r>
        <w:t>Eviner</w:t>
      </w:r>
      <w:proofErr w:type="spellEnd"/>
      <w:r>
        <w:t xml:space="preserve">, V.T.; Tate, K.W. Sustaining Working Rangelands: Insights from Rancher Decision Making. </w:t>
      </w:r>
      <w:r>
        <w:rPr>
          <w:i/>
          <w:iCs/>
        </w:rPr>
        <w:t>Rangeland Ecology &amp; Management</w:t>
      </w:r>
      <w:r>
        <w:t xml:space="preserve"> </w:t>
      </w:r>
      <w:r>
        <w:rPr>
          <w:b/>
          <w:bCs/>
        </w:rPr>
        <w:t>2015</w:t>
      </w:r>
      <w:r>
        <w:t xml:space="preserve">, </w:t>
      </w:r>
      <w:r>
        <w:rPr>
          <w:i/>
          <w:iCs/>
        </w:rPr>
        <w:t>68</w:t>
      </w:r>
      <w:r>
        <w:t xml:space="preserve">, 383–389, </w:t>
      </w:r>
      <w:proofErr w:type="gramStart"/>
      <w:r>
        <w:t>doi:10.1016/j.rama</w:t>
      </w:r>
      <w:proofErr w:type="gramEnd"/>
      <w:r>
        <w:t>.2015.07.006.</w:t>
      </w:r>
    </w:p>
    <w:p w:rsidR="00247EF5" w:rsidP="00247EF5" w:rsidRDefault="00247EF5" w14:paraId="30957B0E" w14:textId="77777777">
      <w:pPr>
        <w:pStyle w:val="Bibliography"/>
      </w:pPr>
      <w:r>
        <w:t xml:space="preserve">48. </w:t>
      </w:r>
      <w:r>
        <w:tab/>
      </w:r>
      <w:r>
        <w:t xml:space="preserve">Robin H. </w:t>
      </w:r>
      <w:proofErr w:type="spellStart"/>
      <w:r>
        <w:t>Liffmann</w:t>
      </w:r>
      <w:proofErr w:type="spellEnd"/>
      <w:r>
        <w:t xml:space="preserve">; Lynn </w:t>
      </w:r>
      <w:proofErr w:type="spellStart"/>
      <w:r>
        <w:t>Huntsinger</w:t>
      </w:r>
      <w:proofErr w:type="spellEnd"/>
      <w:r>
        <w:t xml:space="preserve">; Larry C. </w:t>
      </w:r>
      <w:proofErr w:type="spellStart"/>
      <w:r>
        <w:t>Forero</w:t>
      </w:r>
      <w:proofErr w:type="spellEnd"/>
      <w:r>
        <w:t xml:space="preserve"> </w:t>
      </w:r>
      <w:proofErr w:type="gramStart"/>
      <w:r>
        <w:t>To</w:t>
      </w:r>
      <w:proofErr w:type="gramEnd"/>
      <w:r>
        <w:t xml:space="preserve"> Ranch or Not to Ranch: Home on the Urban Range? </w:t>
      </w:r>
      <w:r>
        <w:rPr>
          <w:i/>
          <w:iCs/>
        </w:rPr>
        <w:t>J. Range. Manage.</w:t>
      </w:r>
      <w:r>
        <w:t xml:space="preserve"> </w:t>
      </w:r>
      <w:r>
        <w:rPr>
          <w:b/>
          <w:bCs/>
        </w:rPr>
        <w:t>200AD</w:t>
      </w:r>
      <w:r>
        <w:t xml:space="preserve">, </w:t>
      </w:r>
      <w:r>
        <w:rPr>
          <w:i/>
          <w:iCs/>
        </w:rPr>
        <w:t>53:362-370</w:t>
      </w:r>
      <w:r>
        <w:t>.</w:t>
      </w:r>
    </w:p>
    <w:p w:rsidR="00247EF5" w:rsidP="00247EF5" w:rsidRDefault="00247EF5" w14:paraId="719E8F1E" w14:textId="77777777">
      <w:pPr>
        <w:pStyle w:val="Bibliography"/>
      </w:pPr>
      <w:r>
        <w:t xml:space="preserve">49. </w:t>
      </w:r>
      <w:r>
        <w:tab/>
      </w:r>
      <w:r>
        <w:t>McCaffrey Understanding Public Perspectives of Wildfire Risk.</w:t>
      </w:r>
    </w:p>
    <w:p w:rsidR="00247EF5" w:rsidP="00247EF5" w:rsidRDefault="00247EF5" w14:paraId="6AE5533A" w14:textId="77777777">
      <w:pPr>
        <w:pStyle w:val="Bibliography"/>
      </w:pPr>
      <w:r>
        <w:t xml:space="preserve">50. </w:t>
      </w:r>
      <w:r>
        <w:tab/>
      </w:r>
      <w:proofErr w:type="spellStart"/>
      <w:r>
        <w:t>Emborg</w:t>
      </w:r>
      <w:proofErr w:type="spellEnd"/>
      <w:r>
        <w:t xml:space="preserve">, J.; Daniels, S.E.; Walker, G.B. A Framework for Exploring Trust and Distrust in Natural Resource Management. </w:t>
      </w:r>
      <w:r>
        <w:rPr>
          <w:i/>
          <w:iCs/>
        </w:rPr>
        <w:t xml:space="preserve">Front. </w:t>
      </w:r>
      <w:proofErr w:type="spellStart"/>
      <w:r>
        <w:rPr>
          <w:i/>
          <w:iCs/>
        </w:rPr>
        <w:t>Commun</w:t>
      </w:r>
      <w:proofErr w:type="spellEnd"/>
      <w:r>
        <w:rPr>
          <w:i/>
          <w:iCs/>
        </w:rPr>
        <w:t>.</w:t>
      </w:r>
      <w:r>
        <w:t xml:space="preserve"> </w:t>
      </w:r>
      <w:r>
        <w:rPr>
          <w:b/>
          <w:bCs/>
        </w:rPr>
        <w:t>2020</w:t>
      </w:r>
      <w:r>
        <w:t xml:space="preserve">, </w:t>
      </w:r>
      <w:r>
        <w:rPr>
          <w:i/>
          <w:iCs/>
        </w:rPr>
        <w:t>5</w:t>
      </w:r>
      <w:r>
        <w:t>, doi:10.3389/fcomm.2020.00013.</w:t>
      </w:r>
    </w:p>
    <w:p w:rsidR="00247EF5" w:rsidP="00247EF5" w:rsidRDefault="00247EF5" w14:paraId="7AB6D679" w14:textId="77777777">
      <w:pPr>
        <w:pStyle w:val="Bibliography"/>
      </w:pPr>
      <w:r>
        <w:t xml:space="preserve">51. </w:t>
      </w:r>
      <w:r>
        <w:tab/>
      </w:r>
      <w:r>
        <w:t>Examining Social Trust in Fuels Management Strategies | Journal of Forestry | Oxford Academic Available online: https://academic.oup.com/jof/article/102/6/8/4613171 (accessed on 15 November 2024).</w:t>
      </w:r>
    </w:p>
    <w:p w:rsidR="00247EF5" w:rsidP="00247EF5" w:rsidRDefault="00247EF5" w14:paraId="534ECA48" w14:textId="77777777">
      <w:pPr>
        <w:pStyle w:val="Bibliography"/>
      </w:pPr>
      <w:r>
        <w:t xml:space="preserve">52. </w:t>
      </w:r>
      <w:r>
        <w:tab/>
      </w:r>
      <w:r>
        <w:t xml:space="preserve">Winter, G.; Vogt, C.A.; McCaffrey, S. Examining Social Trust in Fuels Management Strategies. </w:t>
      </w:r>
      <w:r>
        <w:rPr>
          <w:i/>
          <w:iCs/>
        </w:rPr>
        <w:t>Journal of Forestry</w:t>
      </w:r>
      <w:r>
        <w:t xml:space="preserve"> </w:t>
      </w:r>
      <w:r>
        <w:rPr>
          <w:b/>
          <w:bCs/>
        </w:rPr>
        <w:t>2004</w:t>
      </w:r>
      <w:r>
        <w:t xml:space="preserve">, </w:t>
      </w:r>
      <w:r>
        <w:rPr>
          <w:i/>
          <w:iCs/>
        </w:rPr>
        <w:t>102</w:t>
      </w:r>
      <w:r>
        <w:t>, 8–15, doi:10.1093/</w:t>
      </w:r>
      <w:proofErr w:type="spellStart"/>
      <w:r>
        <w:t>jof</w:t>
      </w:r>
      <w:proofErr w:type="spellEnd"/>
      <w:r>
        <w:t>/102.6.8.</w:t>
      </w:r>
    </w:p>
    <w:p w:rsidR="00247EF5" w:rsidP="00247EF5" w:rsidRDefault="00247EF5" w14:paraId="10B2FC68" w14:textId="77777777">
      <w:pPr>
        <w:pStyle w:val="Bibliography"/>
      </w:pPr>
      <w:r>
        <w:t xml:space="preserve">53. </w:t>
      </w:r>
      <w:r>
        <w:tab/>
      </w:r>
      <w:r>
        <w:t xml:space="preserve">Augustine, D.; Davidson, A.; Dickinson, K.; Van Pelt, B. Thinking Like a Grassland: Challenges and Opportunities for Biodiversity Conservation in the Great Plains of North America. </w:t>
      </w:r>
      <w:r>
        <w:rPr>
          <w:i/>
          <w:iCs/>
        </w:rPr>
        <w:t>Rangeland Ecology &amp; Management</w:t>
      </w:r>
      <w:r>
        <w:t xml:space="preserve"> </w:t>
      </w:r>
      <w:r>
        <w:rPr>
          <w:b/>
          <w:bCs/>
        </w:rPr>
        <w:t>2019</w:t>
      </w:r>
      <w:r>
        <w:t xml:space="preserve">, S1550742419300697, </w:t>
      </w:r>
      <w:proofErr w:type="gramStart"/>
      <w:r>
        <w:t>doi:10.1016/j.rama</w:t>
      </w:r>
      <w:proofErr w:type="gramEnd"/>
      <w:r>
        <w:t>.2019.09.001.</w:t>
      </w:r>
    </w:p>
    <w:p w:rsidR="00247EF5" w:rsidP="00247EF5" w:rsidRDefault="00247EF5" w14:paraId="3D89E9DD" w14:textId="77777777">
      <w:pPr>
        <w:pStyle w:val="Bibliography"/>
      </w:pPr>
      <w:r>
        <w:t xml:space="preserve">54. </w:t>
      </w:r>
      <w:r>
        <w:tab/>
      </w:r>
      <w:r>
        <w:t>Salient Value Similarity, Social Trust and Attitudes toward Wildland Fire Management Strategies on JSTOR Available online: https://www.jstor.org/stable/24707708 (accessed on 15 November 2024).</w:t>
      </w:r>
    </w:p>
    <w:p w:rsidR="00247EF5" w:rsidP="00247EF5" w:rsidRDefault="00247EF5" w14:paraId="6EDD9315" w14:textId="77777777">
      <w:pPr>
        <w:pStyle w:val="Bibliography"/>
      </w:pPr>
      <w:r>
        <w:t xml:space="preserve">55. </w:t>
      </w:r>
      <w:r>
        <w:tab/>
      </w:r>
      <w:r>
        <w:t xml:space="preserve">Brunson, M.W.; </w:t>
      </w:r>
      <w:proofErr w:type="spellStart"/>
      <w:r>
        <w:t>Huntsinger</w:t>
      </w:r>
      <w:proofErr w:type="spellEnd"/>
      <w:r>
        <w:t xml:space="preserve">, L. Ranching as a Conservation Strategy: Can Old Ranchers Save the New West? </w:t>
      </w:r>
      <w:r>
        <w:rPr>
          <w:i/>
          <w:iCs/>
        </w:rPr>
        <w:t>Rangeland Ecology &amp; Management</w:t>
      </w:r>
      <w:r>
        <w:t xml:space="preserve"> </w:t>
      </w:r>
      <w:r>
        <w:rPr>
          <w:b/>
          <w:bCs/>
        </w:rPr>
        <w:t>2008</w:t>
      </w:r>
      <w:r>
        <w:t xml:space="preserve">, </w:t>
      </w:r>
      <w:r>
        <w:rPr>
          <w:i/>
          <w:iCs/>
        </w:rPr>
        <w:t>61</w:t>
      </w:r>
      <w:r>
        <w:t>, 137–147, doi:10.2111/07-063.1.</w:t>
      </w:r>
    </w:p>
    <w:p w:rsidR="00247EF5" w:rsidP="00247EF5" w:rsidRDefault="00247EF5" w14:paraId="456077A0" w14:textId="77777777">
      <w:pPr>
        <w:pStyle w:val="Bibliography"/>
      </w:pPr>
      <w:r>
        <w:t xml:space="preserve">56. </w:t>
      </w:r>
      <w:r>
        <w:tab/>
      </w:r>
      <w:proofErr w:type="spellStart"/>
      <w:r>
        <w:t>Holechek</w:t>
      </w:r>
      <w:proofErr w:type="spellEnd"/>
      <w:r>
        <w:t xml:space="preserve">, J.L.; </w:t>
      </w:r>
      <w:proofErr w:type="spellStart"/>
      <w:r>
        <w:t>Geli</w:t>
      </w:r>
      <w:proofErr w:type="spellEnd"/>
      <w:r>
        <w:t xml:space="preserve">, H.M.E.; </w:t>
      </w:r>
      <w:proofErr w:type="spellStart"/>
      <w:r>
        <w:t>Cibils</w:t>
      </w:r>
      <w:proofErr w:type="spellEnd"/>
      <w:r>
        <w:t xml:space="preserve">, A.F.; </w:t>
      </w:r>
      <w:proofErr w:type="spellStart"/>
      <w:r>
        <w:t>Sawalhah</w:t>
      </w:r>
      <w:proofErr w:type="spellEnd"/>
      <w:r>
        <w:t xml:space="preserve">, M.N. Climate Change, Rangelands, and Sustainability of Ranching in the Western United States. </w:t>
      </w:r>
      <w:r>
        <w:rPr>
          <w:i/>
          <w:iCs/>
        </w:rPr>
        <w:t>Sustainability</w:t>
      </w:r>
      <w:r>
        <w:t xml:space="preserve"> </w:t>
      </w:r>
      <w:r>
        <w:rPr>
          <w:b/>
          <w:bCs/>
        </w:rPr>
        <w:t>2020</w:t>
      </w:r>
      <w:r>
        <w:t xml:space="preserve">, </w:t>
      </w:r>
      <w:r>
        <w:rPr>
          <w:i/>
          <w:iCs/>
        </w:rPr>
        <w:t>12</w:t>
      </w:r>
      <w:r>
        <w:t>, 4942, doi:10.3390/su12124942.</w:t>
      </w:r>
    </w:p>
    <w:p w:rsidR="00247EF5" w:rsidP="00247EF5" w:rsidRDefault="00247EF5" w14:paraId="20DA1DA7" w14:textId="77777777">
      <w:pPr>
        <w:pStyle w:val="Bibliography"/>
      </w:pPr>
      <w:r>
        <w:t xml:space="preserve">57. </w:t>
      </w:r>
      <w:r>
        <w:tab/>
      </w:r>
      <w:proofErr w:type="spellStart"/>
      <w:r>
        <w:t>Fuhlendorf</w:t>
      </w:r>
      <w:proofErr w:type="spellEnd"/>
      <w:r>
        <w:t xml:space="preserve">, S.D.; Engle, D.M. Application of the Fire–Grazing Interaction to Restore a Shifting Mosaic on Tallgrass Prairie. </w:t>
      </w:r>
      <w:r>
        <w:rPr>
          <w:i/>
          <w:iCs/>
        </w:rPr>
        <w:t>Journal of Applied Ecology</w:t>
      </w:r>
      <w:r>
        <w:t xml:space="preserve"> </w:t>
      </w:r>
      <w:r>
        <w:rPr>
          <w:b/>
          <w:bCs/>
        </w:rPr>
        <w:t>2004</w:t>
      </w:r>
      <w:r>
        <w:t xml:space="preserve">, </w:t>
      </w:r>
      <w:r>
        <w:rPr>
          <w:i/>
          <w:iCs/>
        </w:rPr>
        <w:t>41</w:t>
      </w:r>
      <w:r>
        <w:t>, 604–614, doi:10.1111/j.0021-8901.2004.</w:t>
      </w:r>
      <w:proofErr w:type="gramStart"/>
      <w:r>
        <w:t>00937.x.</w:t>
      </w:r>
      <w:proofErr w:type="gramEnd"/>
    </w:p>
    <w:p w:rsidR="00247EF5" w:rsidP="00247EF5" w:rsidRDefault="00247EF5" w14:paraId="6AB0520D" w14:textId="77777777">
      <w:pPr>
        <w:pStyle w:val="Bibliography"/>
      </w:pPr>
      <w:r>
        <w:t xml:space="preserve">58. </w:t>
      </w:r>
      <w:r>
        <w:tab/>
      </w:r>
      <w:proofErr w:type="spellStart"/>
      <w:r>
        <w:t>Polito</w:t>
      </w:r>
      <w:proofErr w:type="spellEnd"/>
      <w:r>
        <w:t xml:space="preserve">, V.J.; Baum, K.A.; Payton, M.E.; Little, S.E.; </w:t>
      </w:r>
      <w:proofErr w:type="spellStart"/>
      <w:r>
        <w:t>Fuhlendorf</w:t>
      </w:r>
      <w:proofErr w:type="spellEnd"/>
      <w:r>
        <w:t xml:space="preserve">, S.D.; Reichard, M.V. Tick Abundance and Levels of Infestation on Cattle in Response to Patch Burning. </w:t>
      </w:r>
      <w:r>
        <w:rPr>
          <w:i/>
          <w:iCs/>
        </w:rPr>
        <w:t>Rangeland Ecology &amp; Management</w:t>
      </w:r>
      <w:r>
        <w:t xml:space="preserve"> </w:t>
      </w:r>
      <w:r>
        <w:rPr>
          <w:b/>
          <w:bCs/>
        </w:rPr>
        <w:t>2013</w:t>
      </w:r>
      <w:r>
        <w:t xml:space="preserve">, </w:t>
      </w:r>
      <w:r>
        <w:rPr>
          <w:i/>
          <w:iCs/>
        </w:rPr>
        <w:t>66</w:t>
      </w:r>
      <w:r>
        <w:t>, 545–552, doi:10.2111/REM-D-12-00172.1.</w:t>
      </w:r>
    </w:p>
    <w:p w:rsidR="00247EF5" w:rsidP="00247EF5" w:rsidRDefault="00247EF5" w14:paraId="0948BA62" w14:textId="77777777">
      <w:pPr>
        <w:pStyle w:val="Bibliography"/>
      </w:pPr>
      <w:r>
        <w:t xml:space="preserve">59. </w:t>
      </w:r>
      <w:r>
        <w:tab/>
      </w:r>
      <w:proofErr w:type="spellStart"/>
      <w:r>
        <w:t>Scasta</w:t>
      </w:r>
      <w:proofErr w:type="spellEnd"/>
      <w:r>
        <w:t xml:space="preserve">, J.D. Fire and Parasites: An Under-Recognized Form of Anthropogenic Land Use Change and Mechanism of Disease Exposure. </w:t>
      </w:r>
      <w:proofErr w:type="spellStart"/>
      <w:r>
        <w:rPr>
          <w:i/>
          <w:iCs/>
        </w:rPr>
        <w:t>EcoHealth</w:t>
      </w:r>
      <w:proofErr w:type="spellEnd"/>
      <w:r>
        <w:t xml:space="preserve"> </w:t>
      </w:r>
      <w:r>
        <w:rPr>
          <w:b/>
          <w:bCs/>
        </w:rPr>
        <w:t>2015</w:t>
      </w:r>
      <w:r>
        <w:t xml:space="preserve">, </w:t>
      </w:r>
      <w:r>
        <w:rPr>
          <w:i/>
          <w:iCs/>
        </w:rPr>
        <w:t>12</w:t>
      </w:r>
      <w:r>
        <w:t>, 398–403, doi:10.1007/s10393-015-1024-5.</w:t>
      </w:r>
    </w:p>
    <w:p w:rsidR="00247EF5" w:rsidP="00247EF5" w:rsidRDefault="00247EF5" w14:paraId="4622E62B" w14:textId="77777777">
      <w:pPr>
        <w:pStyle w:val="Bibliography"/>
      </w:pPr>
      <w:r>
        <w:t xml:space="preserve">60. </w:t>
      </w:r>
      <w:r>
        <w:tab/>
      </w:r>
      <w:proofErr w:type="spellStart"/>
      <w:r>
        <w:t>Wanchuk</w:t>
      </w:r>
      <w:proofErr w:type="spellEnd"/>
      <w:r>
        <w:t xml:space="preserve">, M.R.; </w:t>
      </w:r>
      <w:proofErr w:type="spellStart"/>
      <w:r>
        <w:t>McGranahan</w:t>
      </w:r>
      <w:proofErr w:type="spellEnd"/>
      <w:r>
        <w:t xml:space="preserve">, D.A.; </w:t>
      </w:r>
      <w:proofErr w:type="spellStart"/>
      <w:r>
        <w:t>Sedivec</w:t>
      </w:r>
      <w:proofErr w:type="spellEnd"/>
      <w:r>
        <w:t xml:space="preserve">, K.K.; Swanson, K.C.; </w:t>
      </w:r>
      <w:proofErr w:type="spellStart"/>
      <w:r>
        <w:t>Hovick</w:t>
      </w:r>
      <w:proofErr w:type="spellEnd"/>
      <w:r>
        <w:t xml:space="preserve">, T.J. Prescribed Fire Increases Forage Mineral Content in Grazed Rangeland. </w:t>
      </w:r>
      <w:r>
        <w:rPr>
          <w:i/>
          <w:iCs/>
        </w:rPr>
        <w:t>International Journal of Wildland Fire</w:t>
      </w:r>
      <w:r>
        <w:t xml:space="preserve"> </w:t>
      </w:r>
      <w:r>
        <w:rPr>
          <w:b/>
          <w:bCs/>
        </w:rPr>
        <w:t>2024</w:t>
      </w:r>
      <w:r>
        <w:t xml:space="preserve">, </w:t>
      </w:r>
      <w:r>
        <w:rPr>
          <w:i/>
          <w:iCs/>
        </w:rPr>
        <w:t>33</w:t>
      </w:r>
      <w:r>
        <w:t>, WF24009, doi:10.1071/WF24009.</w:t>
      </w:r>
    </w:p>
    <w:p w:rsidR="00247EF5" w:rsidP="00247EF5" w:rsidRDefault="00247EF5" w14:paraId="43E4CBAC" w14:textId="77777777">
      <w:pPr>
        <w:pStyle w:val="Bibliography"/>
      </w:pPr>
      <w:r>
        <w:t xml:space="preserve">61. </w:t>
      </w:r>
      <w:r>
        <w:tab/>
      </w:r>
      <w:r>
        <w:t xml:space="preserve">Coon, J.J.; van Riper, C.J.; Morton, L.W.; Miller, J.R. What Drives Private Landowner Decisions? Exploring Non-Native Grass Management in the Eastern Great Plains. </w:t>
      </w:r>
      <w:r>
        <w:rPr>
          <w:i/>
          <w:iCs/>
        </w:rPr>
        <w:t>Journal of Environmental Management</w:t>
      </w:r>
      <w:r>
        <w:t xml:space="preserve"> </w:t>
      </w:r>
      <w:r>
        <w:rPr>
          <w:b/>
          <w:bCs/>
        </w:rPr>
        <w:t>2020</w:t>
      </w:r>
      <w:r>
        <w:t xml:space="preserve">, </w:t>
      </w:r>
      <w:r>
        <w:rPr>
          <w:i/>
          <w:iCs/>
        </w:rPr>
        <w:t>276</w:t>
      </w:r>
      <w:r>
        <w:t xml:space="preserve">, 111355, </w:t>
      </w:r>
      <w:proofErr w:type="gramStart"/>
      <w:r>
        <w:t>doi:10.1016/j.jenvman</w:t>
      </w:r>
      <w:proofErr w:type="gramEnd"/>
      <w:r>
        <w:t>.2020.111355.</w:t>
      </w:r>
    </w:p>
    <w:p w:rsidR="00247EF5" w:rsidP="00247EF5" w:rsidRDefault="00247EF5" w14:paraId="3B666D56" w14:textId="77777777">
      <w:pPr>
        <w:pStyle w:val="Bibliography"/>
      </w:pPr>
      <w:r>
        <w:t xml:space="preserve">62. </w:t>
      </w:r>
      <w:r>
        <w:tab/>
      </w:r>
      <w:r>
        <w:t xml:space="preserve">Doran, E.MB.; Doidge, M.; </w:t>
      </w:r>
      <w:proofErr w:type="spellStart"/>
      <w:r>
        <w:t>Aytur</w:t>
      </w:r>
      <w:proofErr w:type="spellEnd"/>
      <w:r>
        <w:t xml:space="preserve">, S.; Wilson, R.S. Understanding Farmers’ Conservation Behavior over Time: A Longitudinal Application of the Transtheoretical Model of Behavior Change. </w:t>
      </w:r>
      <w:r>
        <w:rPr>
          <w:i/>
          <w:iCs/>
        </w:rPr>
        <w:t>Journal of Environmental Management</w:t>
      </w:r>
      <w:r>
        <w:t xml:space="preserve"> </w:t>
      </w:r>
      <w:r>
        <w:rPr>
          <w:b/>
          <w:bCs/>
        </w:rPr>
        <w:t>2022</w:t>
      </w:r>
      <w:r>
        <w:t xml:space="preserve">, </w:t>
      </w:r>
      <w:r>
        <w:rPr>
          <w:i/>
          <w:iCs/>
        </w:rPr>
        <w:t>323</w:t>
      </w:r>
      <w:r>
        <w:t xml:space="preserve">, 116136, </w:t>
      </w:r>
      <w:proofErr w:type="gramStart"/>
      <w:r>
        <w:t>doi:10.1016/j.jenvman</w:t>
      </w:r>
      <w:proofErr w:type="gramEnd"/>
      <w:r>
        <w:t>.2022.116136.</w:t>
      </w:r>
    </w:p>
    <w:p w:rsidR="00247EF5" w:rsidP="00247EF5" w:rsidRDefault="00247EF5" w14:paraId="637D4CA3" w14:textId="77777777">
      <w:pPr>
        <w:pStyle w:val="Bibliography"/>
      </w:pPr>
      <w:r>
        <w:t xml:space="preserve">63. </w:t>
      </w:r>
      <w:r>
        <w:tab/>
      </w:r>
      <w:r>
        <w:t xml:space="preserve">Abrash Walton, A.; </w:t>
      </w:r>
      <w:proofErr w:type="spellStart"/>
      <w:r>
        <w:t>Nageotte</w:t>
      </w:r>
      <w:proofErr w:type="spellEnd"/>
      <w:r>
        <w:t xml:space="preserve">, N.L.; Heimlich, J.E.; Threadgill, A.V. Facilitating Behavior Change: Introducing the Transtheoretical Model of Behavior Change as a Conservation Psychology Framework and Tool for Practitioners. </w:t>
      </w:r>
      <w:r>
        <w:rPr>
          <w:i/>
          <w:iCs/>
        </w:rPr>
        <w:t>Zoo Biology</w:t>
      </w:r>
      <w:r>
        <w:t xml:space="preserve"> </w:t>
      </w:r>
      <w:r>
        <w:rPr>
          <w:b/>
          <w:bCs/>
        </w:rPr>
        <w:t>2022</w:t>
      </w:r>
      <w:r>
        <w:t xml:space="preserve">, </w:t>
      </w:r>
      <w:r>
        <w:rPr>
          <w:i/>
          <w:iCs/>
        </w:rPr>
        <w:t>41</w:t>
      </w:r>
      <w:r>
        <w:t>, 386–397, doi:10.1002/zoo.21704.</w:t>
      </w:r>
    </w:p>
    <w:p w:rsidR="00247EF5" w:rsidP="00247EF5" w:rsidRDefault="00247EF5" w14:paraId="58F20598" w14:textId="77777777">
      <w:pPr>
        <w:pStyle w:val="Bibliography"/>
      </w:pPr>
      <w:r>
        <w:t xml:space="preserve">64. </w:t>
      </w:r>
      <w:r>
        <w:tab/>
      </w:r>
      <w:proofErr w:type="spellStart"/>
      <w:r>
        <w:t>Briccetti</w:t>
      </w:r>
      <w:proofErr w:type="spellEnd"/>
      <w:r>
        <w:t xml:space="preserve">, L.H.; Doran, E.M.B.; Coleman, K.J. Using the Transtheoretical Model of Behavior Change to Explore Forest Landowner Perspectives on Water Quality. </w:t>
      </w:r>
      <w:r>
        <w:rPr>
          <w:i/>
          <w:iCs/>
        </w:rPr>
        <w:t>Small-scale Forestry</w:t>
      </w:r>
      <w:r>
        <w:t xml:space="preserve"> </w:t>
      </w:r>
      <w:r>
        <w:rPr>
          <w:b/>
          <w:bCs/>
        </w:rPr>
        <w:t>2024</w:t>
      </w:r>
      <w:r>
        <w:t xml:space="preserve">, </w:t>
      </w:r>
      <w:r>
        <w:rPr>
          <w:i/>
          <w:iCs/>
        </w:rPr>
        <w:t>23</w:t>
      </w:r>
      <w:r>
        <w:t>, 275–294, doi:10.1007/s11842-024-09565-3.</w:t>
      </w:r>
    </w:p>
    <w:p w:rsidR="009718C8" w:rsidP="00080BF1" w:rsidRDefault="009718C8" w14:paraId="7652F24C" w14:textId="49400859">
      <w:pPr>
        <w:pStyle w:val="MDPI63Notes"/>
        <w:tabs>
          <w:tab w:val="left" w:pos="2610"/>
        </w:tabs>
        <w:rPr>
          <w:b/>
        </w:rPr>
      </w:pPr>
      <w:r>
        <w:rPr>
          <w:b/>
        </w:rPr>
        <w:fldChar w:fldCharType="end"/>
      </w:r>
    </w:p>
    <w:p w:rsidR="009718C8" w:rsidP="00080BF1" w:rsidRDefault="009718C8" w14:paraId="5F5E31CB" w14:textId="77777777">
      <w:pPr>
        <w:pStyle w:val="MDPI63Notes"/>
        <w:tabs>
          <w:tab w:val="left" w:pos="2610"/>
        </w:tabs>
        <w:rPr>
          <w:b/>
        </w:rPr>
      </w:pPr>
    </w:p>
    <w:p w:rsidRPr="000315C0" w:rsidR="00C73AFF" w:rsidP="00080BF1" w:rsidRDefault="000315C0" w14:paraId="51CBC81C" w14:textId="326EC68E">
      <w:pPr>
        <w:pStyle w:val="MDPI63Notes"/>
        <w:tabs>
          <w:tab w:val="left" w:pos="2610"/>
        </w:tabs>
      </w:pPr>
      <w:r w:rsidRPr="358362AA">
        <w:rPr>
          <w:b/>
          <w:bCs/>
        </w:rPr>
        <w:t>Disclaimer/Publisher’s Note:</w:t>
      </w:r>
      <w:r>
        <w:t xml:space="preserve"> The statements, opinions and data contained in all publications are solely those of the </w:t>
      </w:r>
      <w:r w:rsidR="002A3B50">
        <w:t>individual author</w:t>
      </w:r>
      <w:r>
        <w:t>(s) and contributor(s) and not of MDPI and/or the editor(s). MDPI and/or the editor(s) disclaim responsibility for any injury to people or property resulting from any ideas, methods, instructions or products referred to in the content.</w:t>
      </w:r>
    </w:p>
    <w:sectPr w:rsidRPr="000315C0" w:rsidR="00C73AFF" w:rsidSect="00EB5A13">
      <w:headerReference w:type="even" r:id="rId19"/>
      <w:headerReference w:type="default" r:id="rId20"/>
      <w:footerReference w:type="default" r:id="rId21"/>
      <w:headerReference w:type="first" r:id="rId22"/>
      <w:footerReference w:type="first" r:id="rId23"/>
      <w:type w:val="continuous"/>
      <w:pgSz w:w="11906" w:h="16838" w:orient="portrait"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FCB" w:rsidRDefault="00A80FCB" w14:paraId="1435CD7D" w14:textId="77777777">
      <w:pPr>
        <w:spacing w:line="240" w:lineRule="auto"/>
      </w:pPr>
      <w:r>
        <w:separator/>
      </w:r>
    </w:p>
  </w:endnote>
  <w:endnote w:type="continuationSeparator" w:id="0">
    <w:p w:rsidR="00A80FCB" w:rsidRDefault="00A80FCB" w14:paraId="2AD7F1E1" w14:textId="77777777">
      <w:pPr>
        <w:spacing w:line="240" w:lineRule="auto"/>
      </w:pPr>
      <w:r>
        <w:continuationSeparator/>
      </w:r>
    </w:p>
  </w:endnote>
  <w:endnote w:type="continuationNotice" w:id="1">
    <w:p w:rsidR="00A80FCB" w:rsidRDefault="00A80FCB" w14:paraId="401912F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FD7" w:rsidP="00DB3FD7" w:rsidRDefault="00DB3FD7" w14:paraId="084BA89C" w14:textId="77777777">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616" w:rsidP="00842DF0" w:rsidRDefault="00272616" w14:paraId="7FD8A0DB" w14:textId="77777777">
    <w:pPr>
      <w:pBdr>
        <w:top w:val="single" w:color="000000" w:sz="4" w:space="0"/>
      </w:pBdr>
      <w:tabs>
        <w:tab w:val="right" w:pos="8844"/>
      </w:tabs>
      <w:adjustRightInd w:val="0"/>
      <w:snapToGrid w:val="0"/>
      <w:spacing w:before="480" w:line="100" w:lineRule="exact"/>
      <w:jc w:val="left"/>
      <w:rPr>
        <w:i/>
        <w:sz w:val="16"/>
        <w:szCs w:val="16"/>
      </w:rPr>
    </w:pPr>
  </w:p>
  <w:p w:rsidRPr="00372FCD" w:rsidR="00DB3FD7" w:rsidP="00561444" w:rsidRDefault="00DB3FD7" w14:paraId="349FEC84" w14:textId="77777777">
    <w:pPr>
      <w:tabs>
        <w:tab w:val="right" w:pos="10466"/>
      </w:tabs>
      <w:adjustRightInd w:val="0"/>
      <w:snapToGrid w:val="0"/>
      <w:spacing w:line="240" w:lineRule="auto"/>
      <w:rPr>
        <w:sz w:val="16"/>
        <w:szCs w:val="16"/>
        <w:lang w:val="fr-CH"/>
      </w:rPr>
    </w:pPr>
    <w:r>
      <w:rPr>
        <w:i/>
        <w:sz w:val="16"/>
        <w:szCs w:val="16"/>
      </w:rPr>
      <w:t>Fire</w:t>
    </w:r>
    <w:r w:rsidRPr="00CD2926">
      <w:rPr>
        <w:i/>
        <w:sz w:val="16"/>
        <w:szCs w:val="16"/>
      </w:rPr>
      <w:t xml:space="preserve"> </w:t>
    </w:r>
    <w:r w:rsidR="009A09DB">
      <w:rPr>
        <w:b/>
        <w:bCs/>
        <w:iCs/>
        <w:sz w:val="16"/>
        <w:szCs w:val="16"/>
      </w:rPr>
      <w:t>2024</w:t>
    </w:r>
    <w:r w:rsidRPr="00654AE6" w:rsidR="00654AE6">
      <w:rPr>
        <w:bCs/>
        <w:iCs/>
        <w:sz w:val="16"/>
        <w:szCs w:val="16"/>
      </w:rPr>
      <w:t>,</w:t>
    </w:r>
    <w:r w:rsidR="009A09DB">
      <w:rPr>
        <w:bCs/>
        <w:i/>
        <w:iCs/>
        <w:sz w:val="16"/>
        <w:szCs w:val="16"/>
      </w:rPr>
      <w:t xml:space="preserve"> 7</w:t>
    </w:r>
    <w:r w:rsidRPr="00654AE6" w:rsidR="00654AE6">
      <w:rPr>
        <w:bCs/>
        <w:iCs/>
        <w:sz w:val="16"/>
        <w:szCs w:val="16"/>
      </w:rPr>
      <w:t xml:space="preserve">, </w:t>
    </w:r>
    <w:r w:rsidR="00A17EE7">
      <w:rPr>
        <w:bCs/>
        <w:iCs/>
        <w:sz w:val="16"/>
        <w:szCs w:val="16"/>
      </w:rPr>
      <w:t>x</w:t>
    </w:r>
    <w:r w:rsidR="00272616">
      <w:rPr>
        <w:bCs/>
        <w:iCs/>
        <w:sz w:val="16"/>
        <w:szCs w:val="16"/>
      </w:rPr>
      <w:t>. https://doi.org/10.3390/xxxxx</w:t>
    </w:r>
    <w:r w:rsidRPr="002E7E5A" w:rsidR="00561444">
      <w:rPr>
        <w:sz w:val="16"/>
        <w:szCs w:val="16"/>
        <w:lang w:val="fr-CH"/>
      </w:rPr>
      <w:tab/>
    </w:r>
    <w:r w:rsidRPr="002E7E5A">
      <w:rPr>
        <w:sz w:val="16"/>
        <w:szCs w:val="16"/>
        <w:lang w:val="fr-CH"/>
      </w:rPr>
      <w:t>www.mdpi.com/journal/fire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FCB" w:rsidRDefault="00A80FCB" w14:paraId="1689DE3D" w14:textId="77777777">
      <w:pPr>
        <w:spacing w:line="240" w:lineRule="auto"/>
      </w:pPr>
      <w:r>
        <w:separator/>
      </w:r>
    </w:p>
  </w:footnote>
  <w:footnote w:type="continuationSeparator" w:id="0">
    <w:p w:rsidR="00A80FCB" w:rsidRDefault="00A80FCB" w14:paraId="4C3AD25D" w14:textId="77777777">
      <w:pPr>
        <w:spacing w:line="240" w:lineRule="auto"/>
      </w:pPr>
      <w:r>
        <w:continuationSeparator/>
      </w:r>
    </w:p>
  </w:footnote>
  <w:footnote w:type="continuationNotice" w:id="1">
    <w:p w:rsidR="00A80FCB" w:rsidRDefault="00A80FCB" w14:paraId="6125A75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FD7" w:rsidP="00DB3FD7" w:rsidRDefault="00DB3FD7" w14:paraId="195F3EDF"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616" w:rsidP="00561444" w:rsidRDefault="00DB3FD7" w14:paraId="5662CD39" w14:textId="77777777">
    <w:pPr>
      <w:tabs>
        <w:tab w:val="right" w:pos="10466"/>
      </w:tabs>
      <w:adjustRightInd w:val="0"/>
      <w:snapToGrid w:val="0"/>
      <w:spacing w:line="240" w:lineRule="auto"/>
      <w:rPr>
        <w:sz w:val="16"/>
      </w:rPr>
    </w:pPr>
    <w:r>
      <w:rPr>
        <w:i/>
        <w:sz w:val="16"/>
      </w:rPr>
      <w:t xml:space="preserve">Fire </w:t>
    </w:r>
    <w:r w:rsidR="009A09DB">
      <w:rPr>
        <w:b/>
        <w:sz w:val="16"/>
      </w:rPr>
      <w:t>2024</w:t>
    </w:r>
    <w:r w:rsidRPr="00654AE6" w:rsidR="00654AE6">
      <w:rPr>
        <w:sz w:val="16"/>
      </w:rPr>
      <w:t>,</w:t>
    </w:r>
    <w:r w:rsidR="009A09DB">
      <w:rPr>
        <w:i/>
        <w:sz w:val="16"/>
      </w:rPr>
      <w:t xml:space="preserve"> 7</w:t>
    </w:r>
    <w:r w:rsidR="00A17EE7">
      <w:rPr>
        <w:sz w:val="16"/>
      </w:rPr>
      <w:t>, x FOR PEER REVIEW</w:t>
    </w:r>
    <w:r w:rsidR="00561444">
      <w:rPr>
        <w:sz w:val="16"/>
      </w:rPr>
      <w:tab/>
    </w:r>
    <w:r w:rsidR="00A17EE7">
      <w:rPr>
        <w:sz w:val="16"/>
      </w:rPr>
      <w:fldChar w:fldCharType="begin"/>
    </w:r>
    <w:r w:rsidR="00A17EE7">
      <w:rPr>
        <w:sz w:val="16"/>
      </w:rPr>
      <w:instrText xml:space="preserve"> PAGE   \* MERGEFORMAT </w:instrText>
    </w:r>
    <w:r w:rsidR="00A17EE7">
      <w:rPr>
        <w:sz w:val="16"/>
      </w:rPr>
      <w:fldChar w:fldCharType="separate"/>
    </w:r>
    <w:r w:rsidR="00AA6A4B">
      <w:rPr>
        <w:sz w:val="16"/>
      </w:rPr>
      <w:t>5</w:t>
    </w:r>
    <w:r w:rsidR="00A17EE7">
      <w:rPr>
        <w:sz w:val="16"/>
      </w:rPr>
      <w:fldChar w:fldCharType="end"/>
    </w:r>
    <w:r w:rsidR="00A17EE7">
      <w:rPr>
        <w:sz w:val="16"/>
      </w:rPr>
      <w:t xml:space="preserve"> of </w:t>
    </w:r>
    <w:r w:rsidR="00A17EE7">
      <w:rPr>
        <w:sz w:val="16"/>
      </w:rPr>
      <w:fldChar w:fldCharType="begin"/>
    </w:r>
    <w:r w:rsidR="00A17EE7">
      <w:rPr>
        <w:sz w:val="16"/>
      </w:rPr>
      <w:instrText xml:space="preserve"> NUMPAGES   \* MERGEFORMAT </w:instrText>
    </w:r>
    <w:r w:rsidR="00A17EE7">
      <w:rPr>
        <w:sz w:val="16"/>
      </w:rPr>
      <w:fldChar w:fldCharType="separate"/>
    </w:r>
    <w:r w:rsidR="00AA6A4B">
      <w:rPr>
        <w:sz w:val="16"/>
      </w:rPr>
      <w:t>5</w:t>
    </w:r>
    <w:r w:rsidR="00A17EE7">
      <w:rPr>
        <w:sz w:val="16"/>
      </w:rPr>
      <w:fldChar w:fldCharType="end"/>
    </w:r>
  </w:p>
  <w:p w:rsidRPr="00435AE0" w:rsidR="00DB3FD7" w:rsidP="00842DF0" w:rsidRDefault="00DB3FD7" w14:paraId="2767DA40" w14:textId="77777777">
    <w:pPr>
      <w:pBdr>
        <w:bottom w:val="single" w:color="000000" w:sz="4" w:space="1"/>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Pr="00561444" w:rsidR="00272616" w:rsidTr="00CE1387" w14:paraId="6E21D545" w14:textId="77777777">
      <w:trPr>
        <w:trHeight w:val="686"/>
      </w:trPr>
      <w:tc>
        <w:tcPr>
          <w:tcW w:w="3679" w:type="dxa"/>
          <w:shd w:val="clear" w:color="auto" w:fill="auto"/>
          <w:vAlign w:val="center"/>
        </w:tcPr>
        <w:p w:rsidRPr="00D119B7" w:rsidR="00272616" w:rsidP="00561444" w:rsidRDefault="006F1432" w14:paraId="0A1E7DC3" w14:textId="77777777">
          <w:pPr>
            <w:pStyle w:val="Header"/>
            <w:pBdr>
              <w:bottom w:val="none" w:color="auto" w:sz="0" w:space="0"/>
            </w:pBdr>
            <w:jc w:val="left"/>
            <w:rPr>
              <w:rFonts w:eastAsia="DengXian"/>
              <w:b/>
              <w:bCs/>
            </w:rPr>
          </w:pPr>
          <w:r w:rsidRPr="00D119B7">
            <w:rPr>
              <w:rFonts w:eastAsia="DengXian"/>
              <w:b/>
              <w:bCs/>
              <w:noProof/>
            </w:rPr>
            <w:drawing>
              <wp:inline distT="0" distB="0" distL="0" distR="0" wp14:anchorId="414EC81B" wp14:editId="065F9046">
                <wp:extent cx="803275" cy="429260"/>
                <wp:effectExtent l="0" t="0" r="0" b="0"/>
                <wp:docPr id="1" name="Picture 6" descr="C:\Users\MDPI\Desktop\fire-logo-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PI\Desktop\fire-logo-cropp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429260"/>
                        </a:xfrm>
                        <a:prstGeom prst="rect">
                          <a:avLst/>
                        </a:prstGeom>
                        <a:noFill/>
                        <a:ln>
                          <a:noFill/>
                        </a:ln>
                      </pic:spPr>
                    </pic:pic>
                  </a:graphicData>
                </a:graphic>
              </wp:inline>
            </w:drawing>
          </w:r>
        </w:p>
      </w:tc>
      <w:tc>
        <w:tcPr>
          <w:tcW w:w="4535" w:type="dxa"/>
          <w:shd w:val="clear" w:color="auto" w:fill="auto"/>
          <w:vAlign w:val="center"/>
        </w:tcPr>
        <w:p w:rsidRPr="00D119B7" w:rsidR="00272616" w:rsidP="00561444" w:rsidRDefault="00272616" w14:paraId="4ECB5FBB" w14:textId="77777777">
          <w:pPr>
            <w:pStyle w:val="Header"/>
            <w:pBdr>
              <w:bottom w:val="none" w:color="auto" w:sz="0" w:space="0"/>
            </w:pBdr>
            <w:rPr>
              <w:rFonts w:eastAsia="DengXian"/>
              <w:b/>
              <w:bCs/>
            </w:rPr>
          </w:pPr>
        </w:p>
      </w:tc>
      <w:tc>
        <w:tcPr>
          <w:tcW w:w="2273" w:type="dxa"/>
          <w:shd w:val="clear" w:color="auto" w:fill="auto"/>
          <w:vAlign w:val="center"/>
        </w:tcPr>
        <w:p w:rsidRPr="00D119B7" w:rsidR="00272616" w:rsidP="00CE1387" w:rsidRDefault="00CE1387" w14:paraId="6B24641E" w14:textId="77777777">
          <w:pPr>
            <w:pStyle w:val="Header"/>
            <w:pBdr>
              <w:bottom w:val="none" w:color="auto" w:sz="0" w:space="0"/>
            </w:pBdr>
            <w:jc w:val="right"/>
            <w:rPr>
              <w:rFonts w:eastAsia="DengXian"/>
              <w:b/>
              <w:bCs/>
            </w:rPr>
          </w:pPr>
          <w:r>
            <w:rPr>
              <w:rFonts w:eastAsia="DengXian"/>
              <w:b/>
              <w:bCs/>
              <w:noProof/>
            </w:rPr>
            <w:drawing>
              <wp:inline distT="0" distB="0" distL="0" distR="0" wp14:anchorId="1B2E8674" wp14:editId="62E8CC62">
                <wp:extent cx="540000" cy="360000"/>
                <wp:effectExtent l="0" t="0" r="0" b="2540"/>
                <wp:docPr id="1876617074" name="Picture 1"/>
                <wp:cNvGraphicFramePr/>
                <a:graphic xmlns:a="http://schemas.openxmlformats.org/drawingml/2006/main">
                  <a:graphicData uri="http://schemas.openxmlformats.org/drawingml/2006/picture">
                    <pic:pic xmlns:pic="http://schemas.openxmlformats.org/drawingml/2006/picture">
                      <pic:nvPicPr>
                        <pic:cNvPr id="1876617074" name=""/>
                        <pic:cNvPicPr/>
                      </pic:nvPicPr>
                      <pic:blipFill>
                        <a:blip r:embed="rId2"/>
                        <a:stretch>
                          <a:fillRect/>
                        </a:stretch>
                      </pic:blipFill>
                      <pic:spPr>
                        <a:xfrm>
                          <a:off x="0" y="0"/>
                          <a:ext cx="540000" cy="360000"/>
                        </a:xfrm>
                        <a:prstGeom prst="rect">
                          <a:avLst/>
                        </a:prstGeom>
                      </pic:spPr>
                    </pic:pic>
                  </a:graphicData>
                </a:graphic>
              </wp:inline>
            </w:drawing>
          </w:r>
        </w:p>
      </w:tc>
    </w:tr>
  </w:tbl>
  <w:p w:rsidRPr="00272616" w:rsidR="00DB3FD7" w:rsidP="00842DF0" w:rsidRDefault="00DB3FD7" w14:paraId="22FFBA5E" w14:textId="77777777">
    <w:pPr>
      <w:pBdr>
        <w:bottom w:val="single" w:color="000000" w:sz="4" w:space="1"/>
      </w:pBdr>
      <w:adjustRightInd w:val="0"/>
      <w:snapToGrid w:val="0"/>
      <w:spacing w:line="100" w:lineRule="exact"/>
      <w:jc w:val="left"/>
    </w:pPr>
  </w:p>
</w:hdr>
</file>

<file path=word/intelligence2.xml><?xml version="1.0" encoding="utf-8"?>
<int2:intelligence xmlns:int2="http://schemas.microsoft.com/office/intelligence/2020/intelligence" xmlns:oel="http://schemas.microsoft.com/office/2019/extlst">
  <int2:observations>
    <int2:textHash int2:hashCode="DmM0xtfL+RIoI+" int2:id="F7Bb5hpC">
      <int2:state int2:type="AugLoop_Text_Critique" int2:value="Rejected"/>
    </int2:textHash>
    <int2:textHash int2:hashCode="UNE/u2fMbCfop4" int2:id="MmZryBG2">
      <int2:state int2:type="AugLoop_Text_Critique" int2:value="Rejected"/>
    </int2:textHash>
    <int2:textHash int2:hashCode="BiDT+1R80iVjJO" int2:id="jfDxPuAr">
      <int2:state int2:type="AugLoop_Text_Critique" int2:value="Rejected"/>
    </int2:textHash>
    <int2:bookmark int2:bookmarkName="_Int_WDlKVtKU" int2:invalidationBookmarkName="" int2:hashCode="E1+Tt6RJBbZOzq" int2:id="eJsWRpjf">
      <int2:state int2:type="AugLoop_Text_Critique" int2:value="Rejected"/>
    </int2:bookmark>
    <int2:bookmark int2:bookmarkName="_Int_LTmxAJNi" int2:invalidationBookmarkName="" int2:hashCode="J9mNui8PeQjsV4" int2:id="88Gpf3RX">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F88"/>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3CB65B68"/>
    <w:lvl w:ilvl="0" w:tplc="4F6674F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67405DDC"/>
    <w:lvl w:ilvl="0" w:tplc="CCCE9BD4">
      <w:start w:val="1"/>
      <w:numFmt w:val="bullet"/>
      <w:lvlRestart w:val="0"/>
      <w:lvlText w:val=""/>
      <w:lvlJc w:val="left"/>
      <w:pPr>
        <w:ind w:left="3033" w:hanging="425"/>
      </w:pPr>
      <w:rPr>
        <w:rFonts w:hint="default" w:ascii="Symbol" w:hAnsi="Symbol"/>
      </w:rPr>
    </w:lvl>
    <w:lvl w:ilvl="1" w:tplc="04090003" w:tentative="1">
      <w:start w:val="1"/>
      <w:numFmt w:val="bullet"/>
      <w:lvlText w:val="o"/>
      <w:lvlJc w:val="left"/>
      <w:pPr>
        <w:ind w:left="4048" w:hanging="360"/>
      </w:pPr>
      <w:rPr>
        <w:rFonts w:hint="default" w:ascii="Courier New" w:hAnsi="Courier New" w:cs="Courier New"/>
      </w:rPr>
    </w:lvl>
    <w:lvl w:ilvl="2" w:tplc="04090005" w:tentative="1">
      <w:start w:val="1"/>
      <w:numFmt w:val="bullet"/>
      <w:lvlText w:val=""/>
      <w:lvlJc w:val="left"/>
      <w:pPr>
        <w:ind w:left="4768" w:hanging="360"/>
      </w:pPr>
      <w:rPr>
        <w:rFonts w:hint="default" w:ascii="Wingdings" w:hAnsi="Wingdings"/>
      </w:rPr>
    </w:lvl>
    <w:lvl w:ilvl="3" w:tplc="04090001" w:tentative="1">
      <w:start w:val="1"/>
      <w:numFmt w:val="bullet"/>
      <w:lvlText w:val=""/>
      <w:lvlJc w:val="left"/>
      <w:pPr>
        <w:ind w:left="5488" w:hanging="360"/>
      </w:pPr>
      <w:rPr>
        <w:rFonts w:hint="default" w:ascii="Symbol" w:hAnsi="Symbol"/>
      </w:rPr>
    </w:lvl>
    <w:lvl w:ilvl="4" w:tplc="04090003" w:tentative="1">
      <w:start w:val="1"/>
      <w:numFmt w:val="bullet"/>
      <w:lvlText w:val="o"/>
      <w:lvlJc w:val="left"/>
      <w:pPr>
        <w:ind w:left="6208" w:hanging="360"/>
      </w:pPr>
      <w:rPr>
        <w:rFonts w:hint="default" w:ascii="Courier New" w:hAnsi="Courier New" w:cs="Courier New"/>
      </w:rPr>
    </w:lvl>
    <w:lvl w:ilvl="5" w:tplc="04090005" w:tentative="1">
      <w:start w:val="1"/>
      <w:numFmt w:val="bullet"/>
      <w:lvlText w:val=""/>
      <w:lvlJc w:val="left"/>
      <w:pPr>
        <w:ind w:left="6928" w:hanging="360"/>
      </w:pPr>
      <w:rPr>
        <w:rFonts w:hint="default" w:ascii="Wingdings" w:hAnsi="Wingdings"/>
      </w:rPr>
    </w:lvl>
    <w:lvl w:ilvl="6" w:tplc="04090001" w:tentative="1">
      <w:start w:val="1"/>
      <w:numFmt w:val="bullet"/>
      <w:lvlText w:val=""/>
      <w:lvlJc w:val="left"/>
      <w:pPr>
        <w:ind w:left="7648" w:hanging="360"/>
      </w:pPr>
      <w:rPr>
        <w:rFonts w:hint="default" w:ascii="Symbol" w:hAnsi="Symbol"/>
      </w:rPr>
    </w:lvl>
    <w:lvl w:ilvl="7" w:tplc="04090003" w:tentative="1">
      <w:start w:val="1"/>
      <w:numFmt w:val="bullet"/>
      <w:lvlText w:val="o"/>
      <w:lvlJc w:val="left"/>
      <w:pPr>
        <w:ind w:left="8368" w:hanging="360"/>
      </w:pPr>
      <w:rPr>
        <w:rFonts w:hint="default" w:ascii="Courier New" w:hAnsi="Courier New" w:cs="Courier New"/>
      </w:rPr>
    </w:lvl>
    <w:lvl w:ilvl="8" w:tplc="04090005" w:tentative="1">
      <w:start w:val="1"/>
      <w:numFmt w:val="bullet"/>
      <w:lvlText w:val=""/>
      <w:lvlJc w:val="left"/>
      <w:pPr>
        <w:ind w:left="9088" w:hanging="360"/>
      </w:pPr>
      <w:rPr>
        <w:rFonts w:hint="default" w:ascii="Wingdings" w:hAnsi="Wingdings"/>
      </w:rPr>
    </w:lvl>
  </w:abstractNum>
  <w:abstractNum w:abstractNumId="3" w15:restartNumberingAfterBreak="0">
    <w:nsid w:val="1E3C2E36"/>
    <w:multiLevelType w:val="hybridMultilevel"/>
    <w:tmpl w:val="254089B2"/>
    <w:lvl w:ilvl="0" w:tplc="DE309A7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4" w15:restartNumberingAfterBreak="0">
    <w:nsid w:val="202F74A9"/>
    <w:multiLevelType w:val="hybridMultilevel"/>
    <w:tmpl w:val="CCDA3D16"/>
    <w:lvl w:ilvl="0" w:tplc="4C96A476">
      <w:start w:val="1"/>
      <w:numFmt w:val="bullet"/>
      <w:lvlRestart w:val="0"/>
      <w:pStyle w:val="MDPI38bullet"/>
      <w:lvlText w:val=""/>
      <w:lvlJc w:val="left"/>
      <w:pPr>
        <w:ind w:left="3033" w:hanging="425"/>
      </w:pPr>
      <w:rPr>
        <w:rFonts w:hint="default" w:ascii="Symbol" w:hAnsi="Symbol"/>
        <w:b w:val="0"/>
        <w:i w:val="0"/>
        <w:sz w:val="20"/>
        <w:vertAlign w:val="baseline"/>
      </w:rPr>
    </w:lvl>
    <w:lvl w:ilvl="1" w:tplc="04090003" w:tentative="1">
      <w:start w:val="1"/>
      <w:numFmt w:val="bullet"/>
      <w:lvlText w:val="o"/>
      <w:lvlJc w:val="left"/>
      <w:pPr>
        <w:ind w:left="4048" w:hanging="360"/>
      </w:pPr>
      <w:rPr>
        <w:rFonts w:hint="default" w:ascii="Courier New" w:hAnsi="Courier New" w:cs="Courier New"/>
      </w:rPr>
    </w:lvl>
    <w:lvl w:ilvl="2" w:tplc="04090005" w:tentative="1">
      <w:start w:val="1"/>
      <w:numFmt w:val="bullet"/>
      <w:lvlText w:val=""/>
      <w:lvlJc w:val="left"/>
      <w:pPr>
        <w:ind w:left="4768" w:hanging="360"/>
      </w:pPr>
      <w:rPr>
        <w:rFonts w:hint="default" w:ascii="Wingdings" w:hAnsi="Wingdings"/>
      </w:rPr>
    </w:lvl>
    <w:lvl w:ilvl="3" w:tplc="04090001" w:tentative="1">
      <w:start w:val="1"/>
      <w:numFmt w:val="bullet"/>
      <w:lvlText w:val=""/>
      <w:lvlJc w:val="left"/>
      <w:pPr>
        <w:ind w:left="5488" w:hanging="360"/>
      </w:pPr>
      <w:rPr>
        <w:rFonts w:hint="default" w:ascii="Symbol" w:hAnsi="Symbol"/>
      </w:rPr>
    </w:lvl>
    <w:lvl w:ilvl="4" w:tplc="04090003" w:tentative="1">
      <w:start w:val="1"/>
      <w:numFmt w:val="bullet"/>
      <w:lvlText w:val="o"/>
      <w:lvlJc w:val="left"/>
      <w:pPr>
        <w:ind w:left="6208" w:hanging="360"/>
      </w:pPr>
      <w:rPr>
        <w:rFonts w:hint="default" w:ascii="Courier New" w:hAnsi="Courier New" w:cs="Courier New"/>
      </w:rPr>
    </w:lvl>
    <w:lvl w:ilvl="5" w:tplc="04090005" w:tentative="1">
      <w:start w:val="1"/>
      <w:numFmt w:val="bullet"/>
      <w:lvlText w:val=""/>
      <w:lvlJc w:val="left"/>
      <w:pPr>
        <w:ind w:left="6928" w:hanging="360"/>
      </w:pPr>
      <w:rPr>
        <w:rFonts w:hint="default" w:ascii="Wingdings" w:hAnsi="Wingdings"/>
      </w:rPr>
    </w:lvl>
    <w:lvl w:ilvl="6" w:tplc="04090001" w:tentative="1">
      <w:start w:val="1"/>
      <w:numFmt w:val="bullet"/>
      <w:lvlText w:val=""/>
      <w:lvlJc w:val="left"/>
      <w:pPr>
        <w:ind w:left="7648" w:hanging="360"/>
      </w:pPr>
      <w:rPr>
        <w:rFonts w:hint="default" w:ascii="Symbol" w:hAnsi="Symbol"/>
      </w:rPr>
    </w:lvl>
    <w:lvl w:ilvl="7" w:tplc="04090003" w:tentative="1">
      <w:start w:val="1"/>
      <w:numFmt w:val="bullet"/>
      <w:lvlText w:val="o"/>
      <w:lvlJc w:val="left"/>
      <w:pPr>
        <w:ind w:left="8368" w:hanging="360"/>
      </w:pPr>
      <w:rPr>
        <w:rFonts w:hint="default" w:ascii="Courier New" w:hAnsi="Courier New" w:cs="Courier New"/>
      </w:rPr>
    </w:lvl>
    <w:lvl w:ilvl="8" w:tplc="04090005" w:tentative="1">
      <w:start w:val="1"/>
      <w:numFmt w:val="bullet"/>
      <w:lvlText w:val=""/>
      <w:lvlJc w:val="left"/>
      <w:pPr>
        <w:ind w:left="9088" w:hanging="360"/>
      </w:pPr>
      <w:rPr>
        <w:rFonts w:hint="default" w:ascii="Wingdings" w:hAnsi="Wingdings"/>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93A7D"/>
    <w:multiLevelType w:val="hybridMultilevel"/>
    <w:tmpl w:val="09B49240"/>
    <w:lvl w:ilvl="0" w:tplc="75EA050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hint="default" w:ascii="Symbol" w:hAnsi="Symbol"/>
      </w:rPr>
    </w:lvl>
    <w:lvl w:ilvl="1" w:tplc="08070003" w:tentative="1">
      <w:start w:val="1"/>
      <w:numFmt w:val="bullet"/>
      <w:lvlText w:val="o"/>
      <w:lvlJc w:val="left"/>
      <w:pPr>
        <w:ind w:left="2149" w:hanging="360"/>
      </w:pPr>
      <w:rPr>
        <w:rFonts w:hint="default" w:ascii="Courier New" w:hAnsi="Courier New" w:cs="Courier New"/>
      </w:rPr>
    </w:lvl>
    <w:lvl w:ilvl="2" w:tplc="08070005" w:tentative="1">
      <w:start w:val="1"/>
      <w:numFmt w:val="bullet"/>
      <w:lvlText w:val=""/>
      <w:lvlJc w:val="left"/>
      <w:pPr>
        <w:ind w:left="2869" w:hanging="360"/>
      </w:pPr>
      <w:rPr>
        <w:rFonts w:hint="default" w:ascii="Wingdings" w:hAnsi="Wingdings"/>
      </w:rPr>
    </w:lvl>
    <w:lvl w:ilvl="3" w:tplc="08070001" w:tentative="1">
      <w:start w:val="1"/>
      <w:numFmt w:val="bullet"/>
      <w:lvlText w:val=""/>
      <w:lvlJc w:val="left"/>
      <w:pPr>
        <w:ind w:left="3589" w:hanging="360"/>
      </w:pPr>
      <w:rPr>
        <w:rFonts w:hint="default" w:ascii="Symbol" w:hAnsi="Symbol"/>
      </w:rPr>
    </w:lvl>
    <w:lvl w:ilvl="4" w:tplc="08070003" w:tentative="1">
      <w:start w:val="1"/>
      <w:numFmt w:val="bullet"/>
      <w:lvlText w:val="o"/>
      <w:lvlJc w:val="left"/>
      <w:pPr>
        <w:ind w:left="4309" w:hanging="360"/>
      </w:pPr>
      <w:rPr>
        <w:rFonts w:hint="default" w:ascii="Courier New" w:hAnsi="Courier New" w:cs="Courier New"/>
      </w:rPr>
    </w:lvl>
    <w:lvl w:ilvl="5" w:tplc="08070005" w:tentative="1">
      <w:start w:val="1"/>
      <w:numFmt w:val="bullet"/>
      <w:lvlText w:val=""/>
      <w:lvlJc w:val="left"/>
      <w:pPr>
        <w:ind w:left="5029" w:hanging="360"/>
      </w:pPr>
      <w:rPr>
        <w:rFonts w:hint="default" w:ascii="Wingdings" w:hAnsi="Wingdings"/>
      </w:rPr>
    </w:lvl>
    <w:lvl w:ilvl="6" w:tplc="08070001" w:tentative="1">
      <w:start w:val="1"/>
      <w:numFmt w:val="bullet"/>
      <w:lvlText w:val=""/>
      <w:lvlJc w:val="left"/>
      <w:pPr>
        <w:ind w:left="5749" w:hanging="360"/>
      </w:pPr>
      <w:rPr>
        <w:rFonts w:hint="default" w:ascii="Symbol" w:hAnsi="Symbol"/>
      </w:rPr>
    </w:lvl>
    <w:lvl w:ilvl="7" w:tplc="08070003" w:tentative="1">
      <w:start w:val="1"/>
      <w:numFmt w:val="bullet"/>
      <w:lvlText w:val="o"/>
      <w:lvlJc w:val="left"/>
      <w:pPr>
        <w:ind w:left="6469" w:hanging="360"/>
      </w:pPr>
      <w:rPr>
        <w:rFonts w:hint="default" w:ascii="Courier New" w:hAnsi="Courier New" w:cs="Courier New"/>
      </w:rPr>
    </w:lvl>
    <w:lvl w:ilvl="8" w:tplc="08070005" w:tentative="1">
      <w:start w:val="1"/>
      <w:numFmt w:val="bullet"/>
      <w:lvlText w:val=""/>
      <w:lvlJc w:val="left"/>
      <w:pPr>
        <w:ind w:left="7189" w:hanging="360"/>
      </w:pPr>
      <w:rPr>
        <w:rFonts w:hint="default" w:ascii="Wingdings" w:hAnsi="Wingdings"/>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9E665312"/>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2"/>
  </w:num>
  <w:num w:numId="7">
    <w:abstractNumId w:val="11"/>
  </w:num>
  <w:num w:numId="8">
    <w:abstractNumId w:val="2"/>
  </w:num>
  <w:num w:numId="9">
    <w:abstractNumId w:val="11"/>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13"/>
  </w:num>
  <w:num w:numId="15">
    <w:abstractNumId w:val="11"/>
  </w:num>
  <w:num w:numId="16">
    <w:abstractNumId w:val="2"/>
  </w:num>
  <w:num w:numId="17">
    <w:abstractNumId w:val="1"/>
  </w:num>
  <w:num w:numId="18">
    <w:abstractNumId w:val="10"/>
  </w:num>
  <w:num w:numId="19">
    <w:abstractNumId w:val="0"/>
  </w:num>
  <w:num w:numId="20">
    <w:abstractNumId w:val="11"/>
  </w:num>
  <w:num w:numId="21">
    <w:abstractNumId w:val="2"/>
  </w:num>
  <w:num w:numId="22">
    <w:abstractNumId w:val="1"/>
  </w:num>
  <w:num w:numId="23">
    <w:abstractNumId w:val="4"/>
  </w:num>
  <w:num w:numId="24">
    <w:abstractNumId w:val="3"/>
  </w:num>
  <w:num w:numId="25">
    <w:abstractNumId w:val="8"/>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true"/>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DC"/>
    <w:rsid w:val="00001A14"/>
    <w:rsid w:val="00001B73"/>
    <w:rsid w:val="000031BF"/>
    <w:rsid w:val="0000401A"/>
    <w:rsid w:val="000046E7"/>
    <w:rsid w:val="000100A1"/>
    <w:rsid w:val="00011626"/>
    <w:rsid w:val="00011FFD"/>
    <w:rsid w:val="00013E4A"/>
    <w:rsid w:val="000233D5"/>
    <w:rsid w:val="0002393E"/>
    <w:rsid w:val="000239CA"/>
    <w:rsid w:val="000254FC"/>
    <w:rsid w:val="000305EB"/>
    <w:rsid w:val="0003128F"/>
    <w:rsid w:val="000315C0"/>
    <w:rsid w:val="000317DB"/>
    <w:rsid w:val="00032F37"/>
    <w:rsid w:val="00036B62"/>
    <w:rsid w:val="000372F6"/>
    <w:rsid w:val="000403C1"/>
    <w:rsid w:val="000416C8"/>
    <w:rsid w:val="000417E6"/>
    <w:rsid w:val="00042D7F"/>
    <w:rsid w:val="00046E9A"/>
    <w:rsid w:val="00054313"/>
    <w:rsid w:val="00055582"/>
    <w:rsid w:val="00060920"/>
    <w:rsid w:val="00061E59"/>
    <w:rsid w:val="0006338E"/>
    <w:rsid w:val="000634B4"/>
    <w:rsid w:val="00064591"/>
    <w:rsid w:val="00066285"/>
    <w:rsid w:val="000662B3"/>
    <w:rsid w:val="0007248A"/>
    <w:rsid w:val="00073847"/>
    <w:rsid w:val="00080BF1"/>
    <w:rsid w:val="00081CCD"/>
    <w:rsid w:val="00082409"/>
    <w:rsid w:val="00082554"/>
    <w:rsid w:val="00082C12"/>
    <w:rsid w:val="000864DF"/>
    <w:rsid w:val="00090622"/>
    <w:rsid w:val="00090854"/>
    <w:rsid w:val="00091DAD"/>
    <w:rsid w:val="00093226"/>
    <w:rsid w:val="00097B56"/>
    <w:rsid w:val="00097C1F"/>
    <w:rsid w:val="000A045C"/>
    <w:rsid w:val="000A090B"/>
    <w:rsid w:val="000B3400"/>
    <w:rsid w:val="000B4072"/>
    <w:rsid w:val="000B532D"/>
    <w:rsid w:val="000C0D70"/>
    <w:rsid w:val="000C0DB0"/>
    <w:rsid w:val="000C7222"/>
    <w:rsid w:val="000D1E20"/>
    <w:rsid w:val="000D1F1B"/>
    <w:rsid w:val="000D229B"/>
    <w:rsid w:val="000D2CDF"/>
    <w:rsid w:val="000D43ED"/>
    <w:rsid w:val="000D47CF"/>
    <w:rsid w:val="000E44B0"/>
    <w:rsid w:val="000E73DB"/>
    <w:rsid w:val="000F03DC"/>
    <w:rsid w:val="000F1A08"/>
    <w:rsid w:val="000F4895"/>
    <w:rsid w:val="000F4CBC"/>
    <w:rsid w:val="001041C2"/>
    <w:rsid w:val="00105FA7"/>
    <w:rsid w:val="00112D75"/>
    <w:rsid w:val="00115100"/>
    <w:rsid w:val="00115B06"/>
    <w:rsid w:val="001177C1"/>
    <w:rsid w:val="00117EA9"/>
    <w:rsid w:val="00120815"/>
    <w:rsid w:val="001215F7"/>
    <w:rsid w:val="00124494"/>
    <w:rsid w:val="00126F34"/>
    <w:rsid w:val="001301F0"/>
    <w:rsid w:val="00130302"/>
    <w:rsid w:val="00132DDA"/>
    <w:rsid w:val="00134673"/>
    <w:rsid w:val="00134CC2"/>
    <w:rsid w:val="00134DD9"/>
    <w:rsid w:val="0013671B"/>
    <w:rsid w:val="0013767F"/>
    <w:rsid w:val="00140F16"/>
    <w:rsid w:val="00145283"/>
    <w:rsid w:val="00146470"/>
    <w:rsid w:val="00152D15"/>
    <w:rsid w:val="0015558B"/>
    <w:rsid w:val="00155BB4"/>
    <w:rsid w:val="00161693"/>
    <w:rsid w:val="00162D94"/>
    <w:rsid w:val="00163383"/>
    <w:rsid w:val="00163FCD"/>
    <w:rsid w:val="00165EDA"/>
    <w:rsid w:val="00166DA9"/>
    <w:rsid w:val="001719B6"/>
    <w:rsid w:val="00172652"/>
    <w:rsid w:val="00174F67"/>
    <w:rsid w:val="00176643"/>
    <w:rsid w:val="00176AB8"/>
    <w:rsid w:val="0017727D"/>
    <w:rsid w:val="00180F50"/>
    <w:rsid w:val="00182864"/>
    <w:rsid w:val="00182D67"/>
    <w:rsid w:val="00184FDC"/>
    <w:rsid w:val="00185FA1"/>
    <w:rsid w:val="00186248"/>
    <w:rsid w:val="001876FF"/>
    <w:rsid w:val="00187ED2"/>
    <w:rsid w:val="00190C8D"/>
    <w:rsid w:val="00191816"/>
    <w:rsid w:val="00193750"/>
    <w:rsid w:val="001A10DB"/>
    <w:rsid w:val="001A1B63"/>
    <w:rsid w:val="001A1C97"/>
    <w:rsid w:val="001A25F3"/>
    <w:rsid w:val="001A27D0"/>
    <w:rsid w:val="001A323F"/>
    <w:rsid w:val="001A4A3B"/>
    <w:rsid w:val="001B0B98"/>
    <w:rsid w:val="001B2F59"/>
    <w:rsid w:val="001B336C"/>
    <w:rsid w:val="001B3618"/>
    <w:rsid w:val="001B3679"/>
    <w:rsid w:val="001B583F"/>
    <w:rsid w:val="001B6736"/>
    <w:rsid w:val="001C049C"/>
    <w:rsid w:val="001C3EE2"/>
    <w:rsid w:val="001C50E1"/>
    <w:rsid w:val="001C76F6"/>
    <w:rsid w:val="001D6EEC"/>
    <w:rsid w:val="001D7041"/>
    <w:rsid w:val="001D76B0"/>
    <w:rsid w:val="001E2AEB"/>
    <w:rsid w:val="001E3D45"/>
    <w:rsid w:val="001E3E7C"/>
    <w:rsid w:val="001E528E"/>
    <w:rsid w:val="001E750F"/>
    <w:rsid w:val="001F00D5"/>
    <w:rsid w:val="001F2561"/>
    <w:rsid w:val="001F25EF"/>
    <w:rsid w:val="001F4400"/>
    <w:rsid w:val="001F4ECF"/>
    <w:rsid w:val="002003FC"/>
    <w:rsid w:val="002009E5"/>
    <w:rsid w:val="00201290"/>
    <w:rsid w:val="00202589"/>
    <w:rsid w:val="002075F7"/>
    <w:rsid w:val="00210A59"/>
    <w:rsid w:val="002361A0"/>
    <w:rsid w:val="0024100C"/>
    <w:rsid w:val="002417C1"/>
    <w:rsid w:val="0024293F"/>
    <w:rsid w:val="00243968"/>
    <w:rsid w:val="002445EA"/>
    <w:rsid w:val="00247132"/>
    <w:rsid w:val="00247C74"/>
    <w:rsid w:val="00247EF5"/>
    <w:rsid w:val="00252586"/>
    <w:rsid w:val="00252CC6"/>
    <w:rsid w:val="002564BC"/>
    <w:rsid w:val="002568AB"/>
    <w:rsid w:val="00265B1C"/>
    <w:rsid w:val="0026683B"/>
    <w:rsid w:val="002710C0"/>
    <w:rsid w:val="00271B9A"/>
    <w:rsid w:val="00272616"/>
    <w:rsid w:val="00274124"/>
    <w:rsid w:val="00275347"/>
    <w:rsid w:val="002801F5"/>
    <w:rsid w:val="00281FD8"/>
    <w:rsid w:val="00285450"/>
    <w:rsid w:val="002915C1"/>
    <w:rsid w:val="00292675"/>
    <w:rsid w:val="0029268D"/>
    <w:rsid w:val="00293147"/>
    <w:rsid w:val="00294ECE"/>
    <w:rsid w:val="002953F2"/>
    <w:rsid w:val="00297710"/>
    <w:rsid w:val="002A208C"/>
    <w:rsid w:val="002A3B50"/>
    <w:rsid w:val="002A43A7"/>
    <w:rsid w:val="002A6583"/>
    <w:rsid w:val="002A7E69"/>
    <w:rsid w:val="002B3A7B"/>
    <w:rsid w:val="002B63D7"/>
    <w:rsid w:val="002D0478"/>
    <w:rsid w:val="002D46D2"/>
    <w:rsid w:val="002D4B62"/>
    <w:rsid w:val="002D7AF9"/>
    <w:rsid w:val="002E20FD"/>
    <w:rsid w:val="002E23FB"/>
    <w:rsid w:val="002E2775"/>
    <w:rsid w:val="002E3FB4"/>
    <w:rsid w:val="002E77D3"/>
    <w:rsid w:val="002F0176"/>
    <w:rsid w:val="002F0D6E"/>
    <w:rsid w:val="002F5CA4"/>
    <w:rsid w:val="002F5D43"/>
    <w:rsid w:val="00304504"/>
    <w:rsid w:val="0031015A"/>
    <w:rsid w:val="00311E8F"/>
    <w:rsid w:val="003166EA"/>
    <w:rsid w:val="00320BF9"/>
    <w:rsid w:val="003219F4"/>
    <w:rsid w:val="003240BD"/>
    <w:rsid w:val="00326141"/>
    <w:rsid w:val="00331D52"/>
    <w:rsid w:val="00335EB2"/>
    <w:rsid w:val="0034198E"/>
    <w:rsid w:val="00341ACC"/>
    <w:rsid w:val="00342137"/>
    <w:rsid w:val="00342D10"/>
    <w:rsid w:val="00343083"/>
    <w:rsid w:val="003433EB"/>
    <w:rsid w:val="003435BF"/>
    <w:rsid w:val="00346535"/>
    <w:rsid w:val="0034687E"/>
    <w:rsid w:val="00355E4C"/>
    <w:rsid w:val="00357C2C"/>
    <w:rsid w:val="00361B61"/>
    <w:rsid w:val="003623A6"/>
    <w:rsid w:val="0036513F"/>
    <w:rsid w:val="003664A0"/>
    <w:rsid w:val="00366986"/>
    <w:rsid w:val="003701D9"/>
    <w:rsid w:val="00372D25"/>
    <w:rsid w:val="00373986"/>
    <w:rsid w:val="003816E0"/>
    <w:rsid w:val="0038221F"/>
    <w:rsid w:val="00385A43"/>
    <w:rsid w:val="00386079"/>
    <w:rsid w:val="00387A53"/>
    <w:rsid w:val="003903A0"/>
    <w:rsid w:val="003906AB"/>
    <w:rsid w:val="003923A5"/>
    <w:rsid w:val="00392B78"/>
    <w:rsid w:val="00394338"/>
    <w:rsid w:val="00394DCB"/>
    <w:rsid w:val="0039508A"/>
    <w:rsid w:val="00396AED"/>
    <w:rsid w:val="00397452"/>
    <w:rsid w:val="003A2293"/>
    <w:rsid w:val="003A359F"/>
    <w:rsid w:val="003A4040"/>
    <w:rsid w:val="003A46ED"/>
    <w:rsid w:val="003A79B4"/>
    <w:rsid w:val="003B0623"/>
    <w:rsid w:val="003B2EF7"/>
    <w:rsid w:val="003C0548"/>
    <w:rsid w:val="003C46DE"/>
    <w:rsid w:val="003C5587"/>
    <w:rsid w:val="003D0CB9"/>
    <w:rsid w:val="003D1DFA"/>
    <w:rsid w:val="003D29EC"/>
    <w:rsid w:val="003D39F8"/>
    <w:rsid w:val="003D4D2C"/>
    <w:rsid w:val="003E3763"/>
    <w:rsid w:val="003E3FAC"/>
    <w:rsid w:val="003F10A5"/>
    <w:rsid w:val="003F15E1"/>
    <w:rsid w:val="003F2886"/>
    <w:rsid w:val="003F4DDB"/>
    <w:rsid w:val="003F4F41"/>
    <w:rsid w:val="003F7A33"/>
    <w:rsid w:val="00400C05"/>
    <w:rsid w:val="00400D08"/>
    <w:rsid w:val="00401D30"/>
    <w:rsid w:val="00407C45"/>
    <w:rsid w:val="00413BAE"/>
    <w:rsid w:val="00416010"/>
    <w:rsid w:val="00416359"/>
    <w:rsid w:val="00416C1D"/>
    <w:rsid w:val="00422A07"/>
    <w:rsid w:val="00427A18"/>
    <w:rsid w:val="00431680"/>
    <w:rsid w:val="00431920"/>
    <w:rsid w:val="0043338A"/>
    <w:rsid w:val="004350F3"/>
    <w:rsid w:val="00436167"/>
    <w:rsid w:val="004401A2"/>
    <w:rsid w:val="00440F1F"/>
    <w:rsid w:val="00454294"/>
    <w:rsid w:val="00455715"/>
    <w:rsid w:val="00457978"/>
    <w:rsid w:val="00460214"/>
    <w:rsid w:val="00462EED"/>
    <w:rsid w:val="00466169"/>
    <w:rsid w:val="0046770F"/>
    <w:rsid w:val="004742F5"/>
    <w:rsid w:val="00474743"/>
    <w:rsid w:val="00475CAD"/>
    <w:rsid w:val="00476A06"/>
    <w:rsid w:val="00476D2B"/>
    <w:rsid w:val="00477F21"/>
    <w:rsid w:val="00480C6B"/>
    <w:rsid w:val="00481B5B"/>
    <w:rsid w:val="00482D5F"/>
    <w:rsid w:val="00483DEC"/>
    <w:rsid w:val="00483FDF"/>
    <w:rsid w:val="00486234"/>
    <w:rsid w:val="004876E4"/>
    <w:rsid w:val="00487796"/>
    <w:rsid w:val="00487C2E"/>
    <w:rsid w:val="00490A72"/>
    <w:rsid w:val="004A2C51"/>
    <w:rsid w:val="004A6CF4"/>
    <w:rsid w:val="004B0764"/>
    <w:rsid w:val="004B100A"/>
    <w:rsid w:val="004B128F"/>
    <w:rsid w:val="004B13A6"/>
    <w:rsid w:val="004B3EBD"/>
    <w:rsid w:val="004B7A76"/>
    <w:rsid w:val="004B7F0E"/>
    <w:rsid w:val="004C12E5"/>
    <w:rsid w:val="004C5134"/>
    <w:rsid w:val="004C6EB7"/>
    <w:rsid w:val="004C764A"/>
    <w:rsid w:val="004C7DD2"/>
    <w:rsid w:val="004D24AC"/>
    <w:rsid w:val="004D2663"/>
    <w:rsid w:val="004D51E7"/>
    <w:rsid w:val="004D5419"/>
    <w:rsid w:val="004D6151"/>
    <w:rsid w:val="004D780D"/>
    <w:rsid w:val="004D7F82"/>
    <w:rsid w:val="004F1A6A"/>
    <w:rsid w:val="004F1ECE"/>
    <w:rsid w:val="004F3012"/>
    <w:rsid w:val="00501347"/>
    <w:rsid w:val="005020CD"/>
    <w:rsid w:val="00510422"/>
    <w:rsid w:val="00510EC6"/>
    <w:rsid w:val="00511281"/>
    <w:rsid w:val="00514361"/>
    <w:rsid w:val="00514458"/>
    <w:rsid w:val="00517FF3"/>
    <w:rsid w:val="00520DA0"/>
    <w:rsid w:val="00520E45"/>
    <w:rsid w:val="00521CDD"/>
    <w:rsid w:val="005325C7"/>
    <w:rsid w:val="00535542"/>
    <w:rsid w:val="005408AB"/>
    <w:rsid w:val="005425F0"/>
    <w:rsid w:val="00543067"/>
    <w:rsid w:val="00544276"/>
    <w:rsid w:val="00546AD6"/>
    <w:rsid w:val="005519DB"/>
    <w:rsid w:val="00552FE6"/>
    <w:rsid w:val="00553C1E"/>
    <w:rsid w:val="00555F41"/>
    <w:rsid w:val="00556643"/>
    <w:rsid w:val="005575FD"/>
    <w:rsid w:val="00560018"/>
    <w:rsid w:val="00561444"/>
    <w:rsid w:val="00562FDE"/>
    <w:rsid w:val="00563808"/>
    <w:rsid w:val="00573518"/>
    <w:rsid w:val="00575B70"/>
    <w:rsid w:val="00584230"/>
    <w:rsid w:val="00584CFC"/>
    <w:rsid w:val="005862F3"/>
    <w:rsid w:val="005865D6"/>
    <w:rsid w:val="00587797"/>
    <w:rsid w:val="005906F4"/>
    <w:rsid w:val="00592495"/>
    <w:rsid w:val="00593BB4"/>
    <w:rsid w:val="00597B56"/>
    <w:rsid w:val="005A0959"/>
    <w:rsid w:val="005A3293"/>
    <w:rsid w:val="005B15EA"/>
    <w:rsid w:val="005B2556"/>
    <w:rsid w:val="005B3E0E"/>
    <w:rsid w:val="005B61F9"/>
    <w:rsid w:val="005B6A34"/>
    <w:rsid w:val="005C47B2"/>
    <w:rsid w:val="005C740B"/>
    <w:rsid w:val="005C7D79"/>
    <w:rsid w:val="005D0719"/>
    <w:rsid w:val="005D2835"/>
    <w:rsid w:val="005D370B"/>
    <w:rsid w:val="005D43CE"/>
    <w:rsid w:val="005D79A8"/>
    <w:rsid w:val="005E0723"/>
    <w:rsid w:val="005E3FC4"/>
    <w:rsid w:val="005E6B4D"/>
    <w:rsid w:val="005E7626"/>
    <w:rsid w:val="005F2E03"/>
    <w:rsid w:val="005F792F"/>
    <w:rsid w:val="00600236"/>
    <w:rsid w:val="006009BA"/>
    <w:rsid w:val="00606D34"/>
    <w:rsid w:val="00613002"/>
    <w:rsid w:val="006131BD"/>
    <w:rsid w:val="00614390"/>
    <w:rsid w:val="006171A5"/>
    <w:rsid w:val="0061753E"/>
    <w:rsid w:val="0062252C"/>
    <w:rsid w:val="00627036"/>
    <w:rsid w:val="006277CC"/>
    <w:rsid w:val="006318EF"/>
    <w:rsid w:val="00634C1B"/>
    <w:rsid w:val="00643949"/>
    <w:rsid w:val="00644D89"/>
    <w:rsid w:val="00644DD7"/>
    <w:rsid w:val="00645B4D"/>
    <w:rsid w:val="00647EFB"/>
    <w:rsid w:val="00647F9B"/>
    <w:rsid w:val="00650144"/>
    <w:rsid w:val="00650F91"/>
    <w:rsid w:val="00654AE6"/>
    <w:rsid w:val="00655F65"/>
    <w:rsid w:val="00656958"/>
    <w:rsid w:val="00672BFB"/>
    <w:rsid w:val="0068282C"/>
    <w:rsid w:val="006846B9"/>
    <w:rsid w:val="00684C00"/>
    <w:rsid w:val="00685C4C"/>
    <w:rsid w:val="00687123"/>
    <w:rsid w:val="00692393"/>
    <w:rsid w:val="00694C8F"/>
    <w:rsid w:val="0069787A"/>
    <w:rsid w:val="006A123F"/>
    <w:rsid w:val="006A48DE"/>
    <w:rsid w:val="006B363A"/>
    <w:rsid w:val="006B5A9D"/>
    <w:rsid w:val="006C080E"/>
    <w:rsid w:val="006C1818"/>
    <w:rsid w:val="006C31AA"/>
    <w:rsid w:val="006C3CEC"/>
    <w:rsid w:val="006C422C"/>
    <w:rsid w:val="006C4D81"/>
    <w:rsid w:val="006C648C"/>
    <w:rsid w:val="006C6680"/>
    <w:rsid w:val="006D08C5"/>
    <w:rsid w:val="006D099F"/>
    <w:rsid w:val="006D2423"/>
    <w:rsid w:val="006D2950"/>
    <w:rsid w:val="006D3152"/>
    <w:rsid w:val="006D344C"/>
    <w:rsid w:val="006D4CF9"/>
    <w:rsid w:val="006D53CF"/>
    <w:rsid w:val="006D5621"/>
    <w:rsid w:val="006D789F"/>
    <w:rsid w:val="006E0908"/>
    <w:rsid w:val="006E369B"/>
    <w:rsid w:val="006E5B95"/>
    <w:rsid w:val="006E7CF3"/>
    <w:rsid w:val="006F1432"/>
    <w:rsid w:val="006F40DD"/>
    <w:rsid w:val="006F5655"/>
    <w:rsid w:val="006F68CC"/>
    <w:rsid w:val="00700065"/>
    <w:rsid w:val="00702325"/>
    <w:rsid w:val="00707238"/>
    <w:rsid w:val="00707465"/>
    <w:rsid w:val="00711051"/>
    <w:rsid w:val="00713A5B"/>
    <w:rsid w:val="00713B04"/>
    <w:rsid w:val="0071524B"/>
    <w:rsid w:val="0071617B"/>
    <w:rsid w:val="007177E1"/>
    <w:rsid w:val="007227EC"/>
    <w:rsid w:val="00727314"/>
    <w:rsid w:val="00730AB8"/>
    <w:rsid w:val="007314D0"/>
    <w:rsid w:val="00731FA3"/>
    <w:rsid w:val="0073298E"/>
    <w:rsid w:val="00732A5E"/>
    <w:rsid w:val="0073420C"/>
    <w:rsid w:val="00740523"/>
    <w:rsid w:val="00742141"/>
    <w:rsid w:val="007434C2"/>
    <w:rsid w:val="007445FC"/>
    <w:rsid w:val="00747064"/>
    <w:rsid w:val="0075005B"/>
    <w:rsid w:val="00750138"/>
    <w:rsid w:val="00753E19"/>
    <w:rsid w:val="00754662"/>
    <w:rsid w:val="00757B93"/>
    <w:rsid w:val="00757D17"/>
    <w:rsid w:val="007601F2"/>
    <w:rsid w:val="00765E92"/>
    <w:rsid w:val="007667B3"/>
    <w:rsid w:val="00770221"/>
    <w:rsid w:val="007738CC"/>
    <w:rsid w:val="007766B9"/>
    <w:rsid w:val="00777634"/>
    <w:rsid w:val="00786CE6"/>
    <w:rsid w:val="00790268"/>
    <w:rsid w:val="00791EE8"/>
    <w:rsid w:val="007A3943"/>
    <w:rsid w:val="007A49A5"/>
    <w:rsid w:val="007B35C3"/>
    <w:rsid w:val="007B37DA"/>
    <w:rsid w:val="007C4D05"/>
    <w:rsid w:val="007C64F6"/>
    <w:rsid w:val="007C6AF3"/>
    <w:rsid w:val="007D02AB"/>
    <w:rsid w:val="007D11B3"/>
    <w:rsid w:val="007D1FB7"/>
    <w:rsid w:val="007D6E39"/>
    <w:rsid w:val="007D78CC"/>
    <w:rsid w:val="007E1004"/>
    <w:rsid w:val="007E460D"/>
    <w:rsid w:val="007E6EA6"/>
    <w:rsid w:val="007F0092"/>
    <w:rsid w:val="007F15EF"/>
    <w:rsid w:val="007F4019"/>
    <w:rsid w:val="007F608B"/>
    <w:rsid w:val="00801F97"/>
    <w:rsid w:val="00803749"/>
    <w:rsid w:val="00806037"/>
    <w:rsid w:val="00810415"/>
    <w:rsid w:val="00810C59"/>
    <w:rsid w:val="00815ED6"/>
    <w:rsid w:val="008165D1"/>
    <w:rsid w:val="00820097"/>
    <w:rsid w:val="00820428"/>
    <w:rsid w:val="008204BE"/>
    <w:rsid w:val="00822B1E"/>
    <w:rsid w:val="00825B8F"/>
    <w:rsid w:val="0083169E"/>
    <w:rsid w:val="00831CC6"/>
    <w:rsid w:val="008344D7"/>
    <w:rsid w:val="00837E9B"/>
    <w:rsid w:val="00842DF0"/>
    <w:rsid w:val="00847D50"/>
    <w:rsid w:val="0085297B"/>
    <w:rsid w:val="008611F8"/>
    <w:rsid w:val="00862AF1"/>
    <w:rsid w:val="0086441E"/>
    <w:rsid w:val="00864A0D"/>
    <w:rsid w:val="00864E65"/>
    <w:rsid w:val="00865B25"/>
    <w:rsid w:val="008700CC"/>
    <w:rsid w:val="00870F78"/>
    <w:rsid w:val="0087165E"/>
    <w:rsid w:val="00881CD8"/>
    <w:rsid w:val="008868B9"/>
    <w:rsid w:val="00891C16"/>
    <w:rsid w:val="00896388"/>
    <w:rsid w:val="008A6104"/>
    <w:rsid w:val="008B1FE3"/>
    <w:rsid w:val="008B22F7"/>
    <w:rsid w:val="008B6F3A"/>
    <w:rsid w:val="008C0478"/>
    <w:rsid w:val="008C2658"/>
    <w:rsid w:val="008C27C9"/>
    <w:rsid w:val="008C376C"/>
    <w:rsid w:val="008C7E78"/>
    <w:rsid w:val="008D14AE"/>
    <w:rsid w:val="008D2B5F"/>
    <w:rsid w:val="008D4C78"/>
    <w:rsid w:val="008E2EA6"/>
    <w:rsid w:val="008E43C8"/>
    <w:rsid w:val="008E5148"/>
    <w:rsid w:val="008E51DF"/>
    <w:rsid w:val="008E586C"/>
    <w:rsid w:val="008F72F5"/>
    <w:rsid w:val="009009D7"/>
    <w:rsid w:val="00901D82"/>
    <w:rsid w:val="009031CF"/>
    <w:rsid w:val="00904B9A"/>
    <w:rsid w:val="0090501A"/>
    <w:rsid w:val="00905E62"/>
    <w:rsid w:val="00910C29"/>
    <w:rsid w:val="00910F93"/>
    <w:rsid w:val="00912A27"/>
    <w:rsid w:val="00912B7C"/>
    <w:rsid w:val="009160A1"/>
    <w:rsid w:val="009172BB"/>
    <w:rsid w:val="0091793E"/>
    <w:rsid w:val="00920E20"/>
    <w:rsid w:val="00921B97"/>
    <w:rsid w:val="00922049"/>
    <w:rsid w:val="00923E30"/>
    <w:rsid w:val="00924941"/>
    <w:rsid w:val="0092640D"/>
    <w:rsid w:val="0093110E"/>
    <w:rsid w:val="00932B7A"/>
    <w:rsid w:val="00933369"/>
    <w:rsid w:val="00934B10"/>
    <w:rsid w:val="00935261"/>
    <w:rsid w:val="00943A3D"/>
    <w:rsid w:val="009454A0"/>
    <w:rsid w:val="00946D42"/>
    <w:rsid w:val="00947C31"/>
    <w:rsid w:val="00951C3C"/>
    <w:rsid w:val="00951C7D"/>
    <w:rsid w:val="00960EDA"/>
    <w:rsid w:val="00964D09"/>
    <w:rsid w:val="00970EA6"/>
    <w:rsid w:val="009718C8"/>
    <w:rsid w:val="00974985"/>
    <w:rsid w:val="009758E5"/>
    <w:rsid w:val="009776D6"/>
    <w:rsid w:val="00977B25"/>
    <w:rsid w:val="009809C7"/>
    <w:rsid w:val="00980EDF"/>
    <w:rsid w:val="00981BF7"/>
    <w:rsid w:val="00982DB2"/>
    <w:rsid w:val="00985D81"/>
    <w:rsid w:val="0099053C"/>
    <w:rsid w:val="00990BE5"/>
    <w:rsid w:val="0099123D"/>
    <w:rsid w:val="0099127F"/>
    <w:rsid w:val="0099173D"/>
    <w:rsid w:val="0099455A"/>
    <w:rsid w:val="00994F90"/>
    <w:rsid w:val="0099620F"/>
    <w:rsid w:val="00996679"/>
    <w:rsid w:val="009971AF"/>
    <w:rsid w:val="00997F49"/>
    <w:rsid w:val="009A09DB"/>
    <w:rsid w:val="009B024B"/>
    <w:rsid w:val="009B0B86"/>
    <w:rsid w:val="009B17C1"/>
    <w:rsid w:val="009B3896"/>
    <w:rsid w:val="009C31F8"/>
    <w:rsid w:val="009C3504"/>
    <w:rsid w:val="009C7E48"/>
    <w:rsid w:val="009D44B8"/>
    <w:rsid w:val="009E0049"/>
    <w:rsid w:val="009E037D"/>
    <w:rsid w:val="009E1932"/>
    <w:rsid w:val="009E37A5"/>
    <w:rsid w:val="009E471E"/>
    <w:rsid w:val="009E49ED"/>
    <w:rsid w:val="009E4EDC"/>
    <w:rsid w:val="009E781C"/>
    <w:rsid w:val="009F31E4"/>
    <w:rsid w:val="009F5D66"/>
    <w:rsid w:val="009F70E6"/>
    <w:rsid w:val="00A00693"/>
    <w:rsid w:val="00A00EAE"/>
    <w:rsid w:val="00A03251"/>
    <w:rsid w:val="00A03889"/>
    <w:rsid w:val="00A047C7"/>
    <w:rsid w:val="00A05D2A"/>
    <w:rsid w:val="00A0723B"/>
    <w:rsid w:val="00A1507C"/>
    <w:rsid w:val="00A17EE7"/>
    <w:rsid w:val="00A21200"/>
    <w:rsid w:val="00A21BED"/>
    <w:rsid w:val="00A22CD1"/>
    <w:rsid w:val="00A24173"/>
    <w:rsid w:val="00A25E52"/>
    <w:rsid w:val="00A2603A"/>
    <w:rsid w:val="00A3184A"/>
    <w:rsid w:val="00A31C4A"/>
    <w:rsid w:val="00A459E5"/>
    <w:rsid w:val="00A475D8"/>
    <w:rsid w:val="00A50F92"/>
    <w:rsid w:val="00A55E5D"/>
    <w:rsid w:val="00A5620A"/>
    <w:rsid w:val="00A565F4"/>
    <w:rsid w:val="00A56D15"/>
    <w:rsid w:val="00A57D5E"/>
    <w:rsid w:val="00A61690"/>
    <w:rsid w:val="00A63518"/>
    <w:rsid w:val="00A66127"/>
    <w:rsid w:val="00A70407"/>
    <w:rsid w:val="00A75E0A"/>
    <w:rsid w:val="00A76671"/>
    <w:rsid w:val="00A775FE"/>
    <w:rsid w:val="00A80846"/>
    <w:rsid w:val="00A808D5"/>
    <w:rsid w:val="00A80FCB"/>
    <w:rsid w:val="00A82ECC"/>
    <w:rsid w:val="00A83AFF"/>
    <w:rsid w:val="00A84331"/>
    <w:rsid w:val="00A910BB"/>
    <w:rsid w:val="00A91C10"/>
    <w:rsid w:val="00A973DE"/>
    <w:rsid w:val="00A97A2F"/>
    <w:rsid w:val="00AA149F"/>
    <w:rsid w:val="00AA3F72"/>
    <w:rsid w:val="00AA4573"/>
    <w:rsid w:val="00AA6A4B"/>
    <w:rsid w:val="00AB2B49"/>
    <w:rsid w:val="00AB6763"/>
    <w:rsid w:val="00AB7DFB"/>
    <w:rsid w:val="00AC0911"/>
    <w:rsid w:val="00AC6DAC"/>
    <w:rsid w:val="00AD07CF"/>
    <w:rsid w:val="00AD0C9E"/>
    <w:rsid w:val="00AD1581"/>
    <w:rsid w:val="00AD1588"/>
    <w:rsid w:val="00AD1F23"/>
    <w:rsid w:val="00AD3D84"/>
    <w:rsid w:val="00AD40DC"/>
    <w:rsid w:val="00AD5D36"/>
    <w:rsid w:val="00AD6032"/>
    <w:rsid w:val="00AD712D"/>
    <w:rsid w:val="00AD7B38"/>
    <w:rsid w:val="00AE0CEC"/>
    <w:rsid w:val="00AE1E20"/>
    <w:rsid w:val="00AE523B"/>
    <w:rsid w:val="00AE662E"/>
    <w:rsid w:val="00AF017A"/>
    <w:rsid w:val="00AF0632"/>
    <w:rsid w:val="00AF097E"/>
    <w:rsid w:val="00AF11ED"/>
    <w:rsid w:val="00AF1B75"/>
    <w:rsid w:val="00AF26DE"/>
    <w:rsid w:val="00AF325D"/>
    <w:rsid w:val="00AF68A7"/>
    <w:rsid w:val="00B0192A"/>
    <w:rsid w:val="00B0668C"/>
    <w:rsid w:val="00B13870"/>
    <w:rsid w:val="00B13A98"/>
    <w:rsid w:val="00B21E0A"/>
    <w:rsid w:val="00B23214"/>
    <w:rsid w:val="00B24331"/>
    <w:rsid w:val="00B25CD6"/>
    <w:rsid w:val="00B266FC"/>
    <w:rsid w:val="00B35178"/>
    <w:rsid w:val="00B409D7"/>
    <w:rsid w:val="00B43A38"/>
    <w:rsid w:val="00B544CC"/>
    <w:rsid w:val="00B65989"/>
    <w:rsid w:val="00B707BF"/>
    <w:rsid w:val="00B7541A"/>
    <w:rsid w:val="00B75CB1"/>
    <w:rsid w:val="00B811B3"/>
    <w:rsid w:val="00B84575"/>
    <w:rsid w:val="00B860FD"/>
    <w:rsid w:val="00B8681E"/>
    <w:rsid w:val="00B86F3D"/>
    <w:rsid w:val="00B9740A"/>
    <w:rsid w:val="00BA321D"/>
    <w:rsid w:val="00BA32EC"/>
    <w:rsid w:val="00BA4FD6"/>
    <w:rsid w:val="00BA5C97"/>
    <w:rsid w:val="00BA6B5E"/>
    <w:rsid w:val="00BB24A5"/>
    <w:rsid w:val="00BB2AC6"/>
    <w:rsid w:val="00BB3AB6"/>
    <w:rsid w:val="00BB3C6F"/>
    <w:rsid w:val="00BB4703"/>
    <w:rsid w:val="00BB4AF0"/>
    <w:rsid w:val="00BB4D0A"/>
    <w:rsid w:val="00BB7B6F"/>
    <w:rsid w:val="00BB7E2A"/>
    <w:rsid w:val="00BC0C4F"/>
    <w:rsid w:val="00BC19EA"/>
    <w:rsid w:val="00BC26E5"/>
    <w:rsid w:val="00BC45E5"/>
    <w:rsid w:val="00BD2D16"/>
    <w:rsid w:val="00BD31BF"/>
    <w:rsid w:val="00BD75C6"/>
    <w:rsid w:val="00BD7A9F"/>
    <w:rsid w:val="00BE0034"/>
    <w:rsid w:val="00BE7722"/>
    <w:rsid w:val="00BF4827"/>
    <w:rsid w:val="00BF71FE"/>
    <w:rsid w:val="00C0058F"/>
    <w:rsid w:val="00C01E15"/>
    <w:rsid w:val="00C02B4B"/>
    <w:rsid w:val="00C02BAC"/>
    <w:rsid w:val="00C06E26"/>
    <w:rsid w:val="00C1057A"/>
    <w:rsid w:val="00C10706"/>
    <w:rsid w:val="00C168C3"/>
    <w:rsid w:val="00C21864"/>
    <w:rsid w:val="00C23391"/>
    <w:rsid w:val="00C25365"/>
    <w:rsid w:val="00C346E4"/>
    <w:rsid w:val="00C36A06"/>
    <w:rsid w:val="00C3785F"/>
    <w:rsid w:val="00C42324"/>
    <w:rsid w:val="00C42F3C"/>
    <w:rsid w:val="00C44AC8"/>
    <w:rsid w:val="00C539E5"/>
    <w:rsid w:val="00C54F29"/>
    <w:rsid w:val="00C57E89"/>
    <w:rsid w:val="00C62900"/>
    <w:rsid w:val="00C6753F"/>
    <w:rsid w:val="00C717E2"/>
    <w:rsid w:val="00C72C73"/>
    <w:rsid w:val="00C72E41"/>
    <w:rsid w:val="00C73AAE"/>
    <w:rsid w:val="00C73AFF"/>
    <w:rsid w:val="00C81C6A"/>
    <w:rsid w:val="00C8592A"/>
    <w:rsid w:val="00C86D85"/>
    <w:rsid w:val="00C87896"/>
    <w:rsid w:val="00C91D84"/>
    <w:rsid w:val="00C970E8"/>
    <w:rsid w:val="00CA0061"/>
    <w:rsid w:val="00CA0AF4"/>
    <w:rsid w:val="00CA0CF8"/>
    <w:rsid w:val="00CA2332"/>
    <w:rsid w:val="00CA4ABE"/>
    <w:rsid w:val="00CB011E"/>
    <w:rsid w:val="00CB0DB3"/>
    <w:rsid w:val="00CB1DF3"/>
    <w:rsid w:val="00CB2765"/>
    <w:rsid w:val="00CB68C7"/>
    <w:rsid w:val="00CC0FC3"/>
    <w:rsid w:val="00CC2FD0"/>
    <w:rsid w:val="00CC3109"/>
    <w:rsid w:val="00CC38AE"/>
    <w:rsid w:val="00CC53E4"/>
    <w:rsid w:val="00CC5930"/>
    <w:rsid w:val="00CC5F22"/>
    <w:rsid w:val="00CC5FC9"/>
    <w:rsid w:val="00CC6361"/>
    <w:rsid w:val="00CC63C7"/>
    <w:rsid w:val="00CC6EA0"/>
    <w:rsid w:val="00CC7758"/>
    <w:rsid w:val="00CD1BB6"/>
    <w:rsid w:val="00CD1C51"/>
    <w:rsid w:val="00CD725B"/>
    <w:rsid w:val="00CE0B62"/>
    <w:rsid w:val="00CE1387"/>
    <w:rsid w:val="00CE1CB8"/>
    <w:rsid w:val="00CE70E5"/>
    <w:rsid w:val="00CE728F"/>
    <w:rsid w:val="00CF0E85"/>
    <w:rsid w:val="00CF46AD"/>
    <w:rsid w:val="00CF51EA"/>
    <w:rsid w:val="00CF7A3B"/>
    <w:rsid w:val="00D047E4"/>
    <w:rsid w:val="00D119B7"/>
    <w:rsid w:val="00D14345"/>
    <w:rsid w:val="00D14465"/>
    <w:rsid w:val="00D14E03"/>
    <w:rsid w:val="00D2105E"/>
    <w:rsid w:val="00D210B6"/>
    <w:rsid w:val="00D2317F"/>
    <w:rsid w:val="00D30934"/>
    <w:rsid w:val="00D333D3"/>
    <w:rsid w:val="00D337E8"/>
    <w:rsid w:val="00D35F64"/>
    <w:rsid w:val="00D43F3B"/>
    <w:rsid w:val="00D4675A"/>
    <w:rsid w:val="00D46B76"/>
    <w:rsid w:val="00D55E37"/>
    <w:rsid w:val="00D56560"/>
    <w:rsid w:val="00D60733"/>
    <w:rsid w:val="00D66A9C"/>
    <w:rsid w:val="00D74ACF"/>
    <w:rsid w:val="00D76190"/>
    <w:rsid w:val="00D84F30"/>
    <w:rsid w:val="00D8598F"/>
    <w:rsid w:val="00D86B61"/>
    <w:rsid w:val="00D86D8B"/>
    <w:rsid w:val="00D879AB"/>
    <w:rsid w:val="00D917B5"/>
    <w:rsid w:val="00D93088"/>
    <w:rsid w:val="00D9556A"/>
    <w:rsid w:val="00DA06E6"/>
    <w:rsid w:val="00DA0ECC"/>
    <w:rsid w:val="00DA153F"/>
    <w:rsid w:val="00DA29E9"/>
    <w:rsid w:val="00DA5D7B"/>
    <w:rsid w:val="00DA6942"/>
    <w:rsid w:val="00DA7667"/>
    <w:rsid w:val="00DA76C0"/>
    <w:rsid w:val="00DB1A6F"/>
    <w:rsid w:val="00DB3380"/>
    <w:rsid w:val="00DB3FD7"/>
    <w:rsid w:val="00DB450D"/>
    <w:rsid w:val="00DB474D"/>
    <w:rsid w:val="00DC0AB0"/>
    <w:rsid w:val="00DC0B44"/>
    <w:rsid w:val="00DC16E9"/>
    <w:rsid w:val="00DC2A6A"/>
    <w:rsid w:val="00DD0063"/>
    <w:rsid w:val="00DD1413"/>
    <w:rsid w:val="00DD1DC8"/>
    <w:rsid w:val="00DE0042"/>
    <w:rsid w:val="00DE1EAA"/>
    <w:rsid w:val="00DE23CA"/>
    <w:rsid w:val="00DE31D2"/>
    <w:rsid w:val="00DE3AD8"/>
    <w:rsid w:val="00DE4D2D"/>
    <w:rsid w:val="00DE65B0"/>
    <w:rsid w:val="00DE6D06"/>
    <w:rsid w:val="00DE7602"/>
    <w:rsid w:val="00DF0CE2"/>
    <w:rsid w:val="00DF22DD"/>
    <w:rsid w:val="00DF4C7D"/>
    <w:rsid w:val="00DF5888"/>
    <w:rsid w:val="00DF6187"/>
    <w:rsid w:val="00DF778A"/>
    <w:rsid w:val="00E00A84"/>
    <w:rsid w:val="00E00F7A"/>
    <w:rsid w:val="00E03CF6"/>
    <w:rsid w:val="00E041CB"/>
    <w:rsid w:val="00E05B4B"/>
    <w:rsid w:val="00E05FEE"/>
    <w:rsid w:val="00E06D25"/>
    <w:rsid w:val="00E072BC"/>
    <w:rsid w:val="00E10304"/>
    <w:rsid w:val="00E11686"/>
    <w:rsid w:val="00E2367D"/>
    <w:rsid w:val="00E23DC9"/>
    <w:rsid w:val="00E24A50"/>
    <w:rsid w:val="00E24C9A"/>
    <w:rsid w:val="00E25991"/>
    <w:rsid w:val="00E26006"/>
    <w:rsid w:val="00E26175"/>
    <w:rsid w:val="00E34920"/>
    <w:rsid w:val="00E410E2"/>
    <w:rsid w:val="00E421FD"/>
    <w:rsid w:val="00E427A8"/>
    <w:rsid w:val="00E43B3D"/>
    <w:rsid w:val="00E45074"/>
    <w:rsid w:val="00E50415"/>
    <w:rsid w:val="00E50872"/>
    <w:rsid w:val="00E5220D"/>
    <w:rsid w:val="00E53AD4"/>
    <w:rsid w:val="00E55AA0"/>
    <w:rsid w:val="00E56213"/>
    <w:rsid w:val="00E57970"/>
    <w:rsid w:val="00E614A8"/>
    <w:rsid w:val="00E63AC4"/>
    <w:rsid w:val="00E64E1B"/>
    <w:rsid w:val="00E65E51"/>
    <w:rsid w:val="00E66591"/>
    <w:rsid w:val="00E727F5"/>
    <w:rsid w:val="00E737CF"/>
    <w:rsid w:val="00E8021B"/>
    <w:rsid w:val="00E8056A"/>
    <w:rsid w:val="00E83A48"/>
    <w:rsid w:val="00E83D9D"/>
    <w:rsid w:val="00E92A39"/>
    <w:rsid w:val="00E9432E"/>
    <w:rsid w:val="00EA0D47"/>
    <w:rsid w:val="00EA1541"/>
    <w:rsid w:val="00EA1CA0"/>
    <w:rsid w:val="00EA2209"/>
    <w:rsid w:val="00EA406C"/>
    <w:rsid w:val="00EA6021"/>
    <w:rsid w:val="00EB22E0"/>
    <w:rsid w:val="00EB2E9E"/>
    <w:rsid w:val="00EB36E5"/>
    <w:rsid w:val="00EB597F"/>
    <w:rsid w:val="00EB5A13"/>
    <w:rsid w:val="00EB6F68"/>
    <w:rsid w:val="00EB7497"/>
    <w:rsid w:val="00EC0D60"/>
    <w:rsid w:val="00EC0F57"/>
    <w:rsid w:val="00EC3083"/>
    <w:rsid w:val="00EC6A2E"/>
    <w:rsid w:val="00EC73CE"/>
    <w:rsid w:val="00ED0328"/>
    <w:rsid w:val="00ED2F32"/>
    <w:rsid w:val="00ED55C7"/>
    <w:rsid w:val="00EE16CF"/>
    <w:rsid w:val="00EE2DCE"/>
    <w:rsid w:val="00EE5710"/>
    <w:rsid w:val="00EE6154"/>
    <w:rsid w:val="00EE639B"/>
    <w:rsid w:val="00EF3813"/>
    <w:rsid w:val="00EF6168"/>
    <w:rsid w:val="00F00869"/>
    <w:rsid w:val="00F04204"/>
    <w:rsid w:val="00F061DC"/>
    <w:rsid w:val="00F06F33"/>
    <w:rsid w:val="00F15820"/>
    <w:rsid w:val="00F20362"/>
    <w:rsid w:val="00F22AA2"/>
    <w:rsid w:val="00F257FD"/>
    <w:rsid w:val="00F25942"/>
    <w:rsid w:val="00F26CF6"/>
    <w:rsid w:val="00F27C8D"/>
    <w:rsid w:val="00F31E52"/>
    <w:rsid w:val="00F3429D"/>
    <w:rsid w:val="00F34791"/>
    <w:rsid w:val="00F3577A"/>
    <w:rsid w:val="00F408C0"/>
    <w:rsid w:val="00F441CD"/>
    <w:rsid w:val="00F45DB5"/>
    <w:rsid w:val="00F46109"/>
    <w:rsid w:val="00F46301"/>
    <w:rsid w:val="00F50A78"/>
    <w:rsid w:val="00F55EC6"/>
    <w:rsid w:val="00F62145"/>
    <w:rsid w:val="00F6275F"/>
    <w:rsid w:val="00F669C2"/>
    <w:rsid w:val="00F67F43"/>
    <w:rsid w:val="00F80CD7"/>
    <w:rsid w:val="00F832D7"/>
    <w:rsid w:val="00F84467"/>
    <w:rsid w:val="00F84C5B"/>
    <w:rsid w:val="00F91B10"/>
    <w:rsid w:val="00F92779"/>
    <w:rsid w:val="00F9337E"/>
    <w:rsid w:val="00F95163"/>
    <w:rsid w:val="00F96358"/>
    <w:rsid w:val="00F97565"/>
    <w:rsid w:val="00F97F97"/>
    <w:rsid w:val="00FA312C"/>
    <w:rsid w:val="00FA4EE2"/>
    <w:rsid w:val="00FA5334"/>
    <w:rsid w:val="00FA7B8C"/>
    <w:rsid w:val="00FB0655"/>
    <w:rsid w:val="00FB1971"/>
    <w:rsid w:val="00FB48D2"/>
    <w:rsid w:val="00FB6717"/>
    <w:rsid w:val="00FC1082"/>
    <w:rsid w:val="00FC3A48"/>
    <w:rsid w:val="00FC5042"/>
    <w:rsid w:val="00FC5EEA"/>
    <w:rsid w:val="00FD3BAF"/>
    <w:rsid w:val="00FD5A13"/>
    <w:rsid w:val="00FD62F8"/>
    <w:rsid w:val="00FD7049"/>
    <w:rsid w:val="00FF488E"/>
    <w:rsid w:val="00FF494D"/>
    <w:rsid w:val="00FF551C"/>
    <w:rsid w:val="00FF70F0"/>
    <w:rsid w:val="035A07DD"/>
    <w:rsid w:val="03EF33A2"/>
    <w:rsid w:val="057876FB"/>
    <w:rsid w:val="0590C1FD"/>
    <w:rsid w:val="0651266D"/>
    <w:rsid w:val="079BD175"/>
    <w:rsid w:val="09E0687D"/>
    <w:rsid w:val="0A637B1A"/>
    <w:rsid w:val="0AE025E8"/>
    <w:rsid w:val="0AEBD629"/>
    <w:rsid w:val="0D02D06C"/>
    <w:rsid w:val="0D5F20F8"/>
    <w:rsid w:val="1090360C"/>
    <w:rsid w:val="10EA0FE9"/>
    <w:rsid w:val="1184722E"/>
    <w:rsid w:val="13ADAC5F"/>
    <w:rsid w:val="14882451"/>
    <w:rsid w:val="19955F4C"/>
    <w:rsid w:val="1A41100D"/>
    <w:rsid w:val="1C4F86CA"/>
    <w:rsid w:val="1CEED745"/>
    <w:rsid w:val="1DD3AE5A"/>
    <w:rsid w:val="1DF41CC8"/>
    <w:rsid w:val="1EA16C89"/>
    <w:rsid w:val="1EF97CA7"/>
    <w:rsid w:val="205CAC36"/>
    <w:rsid w:val="20AFE8E8"/>
    <w:rsid w:val="20E6E934"/>
    <w:rsid w:val="21901662"/>
    <w:rsid w:val="22D6929A"/>
    <w:rsid w:val="23F1DAE3"/>
    <w:rsid w:val="24973BB3"/>
    <w:rsid w:val="254D528D"/>
    <w:rsid w:val="26CD0A45"/>
    <w:rsid w:val="273B385F"/>
    <w:rsid w:val="27B533DE"/>
    <w:rsid w:val="292AEA1E"/>
    <w:rsid w:val="2C14CF48"/>
    <w:rsid w:val="2CA48313"/>
    <w:rsid w:val="2F15ABC0"/>
    <w:rsid w:val="2FA396F9"/>
    <w:rsid w:val="315F6C27"/>
    <w:rsid w:val="319F921B"/>
    <w:rsid w:val="32A06427"/>
    <w:rsid w:val="33878382"/>
    <w:rsid w:val="341815B3"/>
    <w:rsid w:val="345124BA"/>
    <w:rsid w:val="34877BA6"/>
    <w:rsid w:val="34A631D7"/>
    <w:rsid w:val="358362AA"/>
    <w:rsid w:val="372D2238"/>
    <w:rsid w:val="37924961"/>
    <w:rsid w:val="389CD5F3"/>
    <w:rsid w:val="38C1519F"/>
    <w:rsid w:val="38CD7A57"/>
    <w:rsid w:val="38F03EC0"/>
    <w:rsid w:val="399AD058"/>
    <w:rsid w:val="39C767C6"/>
    <w:rsid w:val="39D25FDD"/>
    <w:rsid w:val="3BCAA87E"/>
    <w:rsid w:val="3BDC01F0"/>
    <w:rsid w:val="3BEFE323"/>
    <w:rsid w:val="3C03EDF2"/>
    <w:rsid w:val="3EA5BD94"/>
    <w:rsid w:val="3F2FCF93"/>
    <w:rsid w:val="3F5BC863"/>
    <w:rsid w:val="407C9108"/>
    <w:rsid w:val="4263ECDB"/>
    <w:rsid w:val="42729159"/>
    <w:rsid w:val="42BA8996"/>
    <w:rsid w:val="44CB7F14"/>
    <w:rsid w:val="46F4A1C5"/>
    <w:rsid w:val="4768746B"/>
    <w:rsid w:val="48E37D48"/>
    <w:rsid w:val="49489FAB"/>
    <w:rsid w:val="49E22A8E"/>
    <w:rsid w:val="4A0D2E80"/>
    <w:rsid w:val="4A157109"/>
    <w:rsid w:val="4AF53D4D"/>
    <w:rsid w:val="4B5758C6"/>
    <w:rsid w:val="4B5F84C3"/>
    <w:rsid w:val="4B6F77BF"/>
    <w:rsid w:val="4CB7D355"/>
    <w:rsid w:val="4E9B7CE7"/>
    <w:rsid w:val="5307F976"/>
    <w:rsid w:val="54B1CFF0"/>
    <w:rsid w:val="55298820"/>
    <w:rsid w:val="57DF2DF9"/>
    <w:rsid w:val="586657BD"/>
    <w:rsid w:val="586DE4F3"/>
    <w:rsid w:val="58F44D52"/>
    <w:rsid w:val="599C684E"/>
    <w:rsid w:val="5AA0A824"/>
    <w:rsid w:val="5C019FE1"/>
    <w:rsid w:val="5CACF5AF"/>
    <w:rsid w:val="5D14021E"/>
    <w:rsid w:val="5E0D4DD7"/>
    <w:rsid w:val="60757B57"/>
    <w:rsid w:val="60C911B9"/>
    <w:rsid w:val="62986972"/>
    <w:rsid w:val="632722D2"/>
    <w:rsid w:val="63B072EF"/>
    <w:rsid w:val="657F28BD"/>
    <w:rsid w:val="65C34D21"/>
    <w:rsid w:val="68210882"/>
    <w:rsid w:val="689C6235"/>
    <w:rsid w:val="6A45E6CD"/>
    <w:rsid w:val="6AC9200B"/>
    <w:rsid w:val="6DA8C37C"/>
    <w:rsid w:val="6F475ABF"/>
    <w:rsid w:val="6FF7AF40"/>
    <w:rsid w:val="70E29095"/>
    <w:rsid w:val="71695F87"/>
    <w:rsid w:val="71D3B1EA"/>
    <w:rsid w:val="727C366F"/>
    <w:rsid w:val="72C2DC02"/>
    <w:rsid w:val="739BBC49"/>
    <w:rsid w:val="74EF338E"/>
    <w:rsid w:val="74F3CD5A"/>
    <w:rsid w:val="7582B181"/>
    <w:rsid w:val="77F0C8AF"/>
    <w:rsid w:val="79E237D1"/>
    <w:rsid w:val="7B301B03"/>
    <w:rsid w:val="7B3EA17C"/>
    <w:rsid w:val="7BEFB74F"/>
    <w:rsid w:val="7DE10D5F"/>
    <w:rsid w:val="7F3A91AB"/>
    <w:rsid w:val="7FB1840A"/>
    <w:rsid w:val="7FF26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122F23"/>
  <w15:chartTrackingRefBased/>
  <w15:docId w15:val="{82CDDB5F-B4FD-42D5-B10E-68AA2DA464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AFF"/>
    <w:pPr>
      <w:spacing w:line="260" w:lineRule="atLeast"/>
      <w:jc w:val="both"/>
    </w:pPr>
    <w:rPr>
      <w:rFonts w:ascii="Palatino Linotype" w:hAnsi="Palatino Linotype"/>
      <w:color w:val="00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DPI11articletype" w:customStyle="1">
    <w:name w:val="MDPI_1.1_article_type"/>
    <w:next w:val="Normal"/>
    <w:qFormat/>
    <w:rsid w:val="00C73AFF"/>
    <w:pPr>
      <w:adjustRightInd w:val="0"/>
      <w:snapToGrid w:val="0"/>
      <w:spacing w:before="240"/>
    </w:pPr>
    <w:rPr>
      <w:rFonts w:ascii="Palatino Linotype" w:hAnsi="Palatino Linotype" w:eastAsia="Times New Roman"/>
      <w:i/>
      <w:snapToGrid w:val="0"/>
      <w:color w:val="000000"/>
      <w:szCs w:val="22"/>
      <w:lang w:eastAsia="de-DE" w:bidi="en-US"/>
    </w:rPr>
  </w:style>
  <w:style w:type="paragraph" w:styleId="MDPI12title" w:customStyle="1">
    <w:name w:val="MDPI_1.2_title"/>
    <w:next w:val="Normal"/>
    <w:qFormat/>
    <w:rsid w:val="00C73AFF"/>
    <w:pPr>
      <w:adjustRightInd w:val="0"/>
      <w:snapToGrid w:val="0"/>
      <w:spacing w:after="240" w:line="240" w:lineRule="atLeast"/>
    </w:pPr>
    <w:rPr>
      <w:rFonts w:ascii="Palatino Linotype" w:hAnsi="Palatino Linotype" w:eastAsia="Times New Roman"/>
      <w:b/>
      <w:snapToGrid w:val="0"/>
      <w:color w:val="000000"/>
      <w:sz w:val="36"/>
      <w:lang w:eastAsia="de-DE" w:bidi="en-US"/>
    </w:rPr>
  </w:style>
  <w:style w:type="paragraph" w:styleId="MDPI13authornames" w:customStyle="1">
    <w:name w:val="MDPI_1.3_authornames"/>
    <w:next w:val="Normal"/>
    <w:qFormat/>
    <w:rsid w:val="00C73AFF"/>
    <w:pPr>
      <w:adjustRightInd w:val="0"/>
      <w:snapToGrid w:val="0"/>
      <w:spacing w:after="360" w:line="260" w:lineRule="atLeast"/>
    </w:pPr>
    <w:rPr>
      <w:rFonts w:ascii="Palatino Linotype" w:hAnsi="Palatino Linotype" w:eastAsia="Times New Roman"/>
      <w:b/>
      <w:color w:val="000000"/>
      <w:szCs w:val="22"/>
      <w:lang w:eastAsia="de-DE" w:bidi="en-US"/>
    </w:rPr>
  </w:style>
  <w:style w:type="paragraph" w:styleId="MDPI14history" w:customStyle="1">
    <w:name w:val="MDPI_1.4_history"/>
    <w:basedOn w:val="Normal"/>
    <w:next w:val="Normal"/>
    <w:qFormat/>
    <w:rsid w:val="00C73AFF"/>
    <w:pPr>
      <w:adjustRightInd w:val="0"/>
      <w:snapToGrid w:val="0"/>
      <w:spacing w:line="240" w:lineRule="atLeast"/>
      <w:ind w:right="113"/>
      <w:jc w:val="left"/>
    </w:pPr>
    <w:rPr>
      <w:rFonts w:eastAsia="Times New Roman"/>
      <w:sz w:val="14"/>
      <w:lang w:eastAsia="de-DE" w:bidi="en-US"/>
    </w:rPr>
  </w:style>
  <w:style w:type="paragraph" w:styleId="MDPI16affiliation" w:customStyle="1">
    <w:name w:val="MDPI_1.6_affiliation"/>
    <w:qFormat/>
    <w:rsid w:val="00C73AFF"/>
    <w:pPr>
      <w:adjustRightInd w:val="0"/>
      <w:snapToGrid w:val="0"/>
      <w:spacing w:line="200" w:lineRule="atLeast"/>
      <w:ind w:left="2806" w:hanging="198"/>
    </w:pPr>
    <w:rPr>
      <w:rFonts w:ascii="Palatino Linotype" w:hAnsi="Palatino Linotype" w:eastAsia="Times New Roman"/>
      <w:color w:val="000000"/>
      <w:sz w:val="16"/>
      <w:szCs w:val="18"/>
      <w:lang w:eastAsia="de-DE" w:bidi="en-US"/>
    </w:rPr>
  </w:style>
  <w:style w:type="paragraph" w:styleId="MDPI17abstract" w:customStyle="1">
    <w:name w:val="MDPI_1.7_abstract"/>
    <w:next w:val="Normal"/>
    <w:qFormat/>
    <w:rsid w:val="00C73AFF"/>
    <w:pPr>
      <w:adjustRightInd w:val="0"/>
      <w:snapToGrid w:val="0"/>
      <w:spacing w:before="240" w:line="260" w:lineRule="atLeast"/>
      <w:ind w:left="2608"/>
      <w:jc w:val="both"/>
    </w:pPr>
    <w:rPr>
      <w:rFonts w:ascii="Palatino Linotype" w:hAnsi="Palatino Linotype" w:eastAsia="Times New Roman"/>
      <w:color w:val="000000"/>
      <w:sz w:val="18"/>
      <w:szCs w:val="22"/>
      <w:lang w:eastAsia="de-DE" w:bidi="en-US"/>
    </w:rPr>
  </w:style>
  <w:style w:type="paragraph" w:styleId="MDPI18keywords" w:customStyle="1">
    <w:name w:val="MDPI_1.8_keywords"/>
    <w:next w:val="Normal"/>
    <w:qFormat/>
    <w:rsid w:val="00C73AFF"/>
    <w:pPr>
      <w:adjustRightInd w:val="0"/>
      <w:snapToGrid w:val="0"/>
      <w:spacing w:before="240" w:line="260" w:lineRule="atLeast"/>
      <w:ind w:left="2608"/>
      <w:jc w:val="both"/>
    </w:pPr>
    <w:rPr>
      <w:rFonts w:ascii="Palatino Linotype" w:hAnsi="Palatino Linotype" w:eastAsia="Times New Roman"/>
      <w:snapToGrid w:val="0"/>
      <w:color w:val="000000"/>
      <w:sz w:val="18"/>
      <w:szCs w:val="22"/>
      <w:lang w:eastAsia="de-DE" w:bidi="en-US"/>
    </w:rPr>
  </w:style>
  <w:style w:type="paragraph" w:styleId="MDPI19line" w:customStyle="1">
    <w:name w:val="MDPI_1.9_line"/>
    <w:qFormat/>
    <w:rsid w:val="00C73AFF"/>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eastAsia="de-DE" w:bidi="en-US"/>
    </w:rPr>
  </w:style>
  <w:style w:type="table" w:styleId="Mdeck5tablebodythreelines" w:customStyle="1">
    <w:name w:val="M_deck_5_table_body_three_lines"/>
    <w:basedOn w:val="TableNormal"/>
    <w:uiPriority w:val="99"/>
    <w:rsid w:val="00584230"/>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mirrorIndents w:val="0"/>
        <w:jc w:val="center"/>
        <w:outlineLvl w:val="9"/>
      </w:pPr>
      <w:rPr>
        <w:rFonts w:ascii="Times New Roman" w:hAnsi="Times New Roman" w:eastAsia="Times New Roman"/>
        <w:b w:val="0"/>
        <w:i w:val="0"/>
        <w:snapToGrid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C73AFF"/>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rsid w:val="00C73AFF"/>
    <w:pPr>
      <w:tabs>
        <w:tab w:val="center" w:pos="4153"/>
        <w:tab w:val="right" w:pos="8306"/>
      </w:tabs>
      <w:snapToGrid w:val="0"/>
      <w:spacing w:line="240" w:lineRule="atLeast"/>
    </w:pPr>
    <w:rPr>
      <w:szCs w:val="18"/>
    </w:rPr>
  </w:style>
  <w:style w:type="character" w:styleId="FooterChar" w:customStyle="1">
    <w:name w:val="Footer Char"/>
    <w:link w:val="Footer"/>
    <w:uiPriority w:val="99"/>
    <w:rsid w:val="00C73AFF"/>
    <w:rPr>
      <w:rFonts w:ascii="Palatino Linotype" w:hAnsi="Palatino Linotype"/>
      <w:noProof/>
      <w:color w:val="000000"/>
      <w:szCs w:val="18"/>
    </w:rPr>
  </w:style>
  <w:style w:type="paragraph" w:styleId="Header">
    <w:name w:val="header"/>
    <w:basedOn w:val="Normal"/>
    <w:link w:val="HeaderChar"/>
    <w:uiPriority w:val="99"/>
    <w:rsid w:val="00C73AFF"/>
    <w:pPr>
      <w:pBdr>
        <w:bottom w:val="single" w:color="auto" w:sz="6" w:space="1"/>
      </w:pBdr>
      <w:tabs>
        <w:tab w:val="center" w:pos="4153"/>
        <w:tab w:val="right" w:pos="8306"/>
      </w:tabs>
      <w:snapToGrid w:val="0"/>
      <w:spacing w:line="240" w:lineRule="atLeast"/>
      <w:jc w:val="center"/>
    </w:pPr>
    <w:rPr>
      <w:szCs w:val="18"/>
    </w:rPr>
  </w:style>
  <w:style w:type="character" w:styleId="HeaderChar" w:customStyle="1">
    <w:name w:val="Header Char"/>
    <w:link w:val="Header"/>
    <w:uiPriority w:val="99"/>
    <w:rsid w:val="00C73AFF"/>
    <w:rPr>
      <w:rFonts w:ascii="Palatino Linotype" w:hAnsi="Palatino Linotype"/>
      <w:noProof/>
      <w:color w:val="000000"/>
      <w:szCs w:val="18"/>
    </w:rPr>
  </w:style>
  <w:style w:type="paragraph" w:styleId="MDPIheaderjournallogo" w:customStyle="1">
    <w:name w:val="MDPI_header_journal_logo"/>
    <w:qFormat/>
    <w:rsid w:val="00C73AFF"/>
    <w:pPr>
      <w:adjustRightInd w:val="0"/>
      <w:snapToGrid w:val="0"/>
      <w:spacing w:line="260" w:lineRule="atLeast"/>
      <w:jc w:val="both"/>
    </w:pPr>
    <w:rPr>
      <w:rFonts w:ascii="Palatino Linotype" w:hAnsi="Palatino Linotype" w:eastAsia="Times New Roman"/>
      <w:i/>
      <w:color w:val="000000"/>
      <w:sz w:val="24"/>
      <w:szCs w:val="22"/>
      <w:lang w:eastAsia="de-CH"/>
    </w:rPr>
  </w:style>
  <w:style w:type="paragraph" w:styleId="MDPI32textnoindent" w:customStyle="1">
    <w:name w:val="MDPI_3.2_text_no_indent"/>
    <w:basedOn w:val="MDPI31text"/>
    <w:qFormat/>
    <w:rsid w:val="00C73AFF"/>
    <w:pPr>
      <w:ind w:firstLine="0"/>
    </w:pPr>
  </w:style>
  <w:style w:type="paragraph" w:styleId="MDPI31text" w:customStyle="1">
    <w:name w:val="MDPI_3.1_text"/>
    <w:qFormat/>
    <w:rsid w:val="00964D09"/>
    <w:pPr>
      <w:adjustRightInd w:val="0"/>
      <w:snapToGrid w:val="0"/>
      <w:spacing w:line="228" w:lineRule="auto"/>
      <w:ind w:left="2608" w:firstLine="425"/>
      <w:jc w:val="both"/>
    </w:pPr>
    <w:rPr>
      <w:rFonts w:ascii="Palatino Linotype" w:hAnsi="Palatino Linotype" w:eastAsia="Times New Roman"/>
      <w:snapToGrid w:val="0"/>
      <w:color w:val="000000"/>
      <w:szCs w:val="22"/>
      <w:lang w:eastAsia="de-DE" w:bidi="en-US"/>
    </w:rPr>
  </w:style>
  <w:style w:type="paragraph" w:styleId="MDPI33textspaceafter" w:customStyle="1">
    <w:name w:val="MDPI_3.3_text_space_after"/>
    <w:qFormat/>
    <w:rsid w:val="00C73AFF"/>
    <w:pPr>
      <w:adjustRightInd w:val="0"/>
      <w:snapToGrid w:val="0"/>
      <w:spacing w:after="240" w:line="228" w:lineRule="auto"/>
      <w:ind w:left="2608"/>
      <w:jc w:val="both"/>
    </w:pPr>
    <w:rPr>
      <w:rFonts w:ascii="Palatino Linotype" w:hAnsi="Palatino Linotype" w:eastAsia="Times New Roman"/>
      <w:snapToGrid w:val="0"/>
      <w:color w:val="000000"/>
      <w:szCs w:val="22"/>
      <w:lang w:eastAsia="de-DE" w:bidi="en-US"/>
    </w:rPr>
  </w:style>
  <w:style w:type="paragraph" w:styleId="MDPI34textspacebefore" w:customStyle="1">
    <w:name w:val="MDPI_3.4_text_space_before"/>
    <w:qFormat/>
    <w:rsid w:val="00C73AFF"/>
    <w:pPr>
      <w:adjustRightInd w:val="0"/>
      <w:snapToGrid w:val="0"/>
      <w:spacing w:before="240" w:line="228" w:lineRule="auto"/>
      <w:ind w:left="2608"/>
      <w:jc w:val="both"/>
    </w:pPr>
    <w:rPr>
      <w:rFonts w:ascii="Palatino Linotype" w:hAnsi="Palatino Linotype" w:eastAsia="Times New Roman"/>
      <w:snapToGrid w:val="0"/>
      <w:color w:val="000000"/>
      <w:szCs w:val="22"/>
      <w:lang w:eastAsia="de-DE" w:bidi="en-US"/>
    </w:rPr>
  </w:style>
  <w:style w:type="paragraph" w:styleId="MDPI35textbeforelist" w:customStyle="1">
    <w:name w:val="MDPI_3.5_text_before_list"/>
    <w:qFormat/>
    <w:rsid w:val="00C73AFF"/>
    <w:pPr>
      <w:adjustRightInd w:val="0"/>
      <w:snapToGrid w:val="0"/>
      <w:spacing w:line="228" w:lineRule="auto"/>
      <w:ind w:left="2608" w:firstLine="425"/>
      <w:jc w:val="both"/>
    </w:pPr>
    <w:rPr>
      <w:rFonts w:ascii="Palatino Linotype" w:hAnsi="Palatino Linotype" w:eastAsia="Times New Roman"/>
      <w:snapToGrid w:val="0"/>
      <w:color w:val="000000"/>
      <w:szCs w:val="22"/>
      <w:lang w:eastAsia="de-DE" w:bidi="en-US"/>
    </w:rPr>
  </w:style>
  <w:style w:type="paragraph" w:styleId="MDPI36textafterlist" w:customStyle="1">
    <w:name w:val="MDPI_3.6_text_after_list"/>
    <w:qFormat/>
    <w:rsid w:val="00C73AFF"/>
    <w:pPr>
      <w:adjustRightInd w:val="0"/>
      <w:snapToGrid w:val="0"/>
      <w:spacing w:before="120" w:line="228" w:lineRule="auto"/>
      <w:ind w:left="2608"/>
      <w:jc w:val="both"/>
    </w:pPr>
    <w:rPr>
      <w:rFonts w:ascii="Palatino Linotype" w:hAnsi="Palatino Linotype" w:eastAsia="Times New Roman"/>
      <w:snapToGrid w:val="0"/>
      <w:color w:val="000000"/>
      <w:szCs w:val="22"/>
      <w:lang w:eastAsia="de-DE" w:bidi="en-US"/>
    </w:rPr>
  </w:style>
  <w:style w:type="paragraph" w:styleId="MDPI37itemize" w:customStyle="1">
    <w:name w:val="MDPI_3.7_itemize"/>
    <w:qFormat/>
    <w:rsid w:val="00C57E89"/>
    <w:pPr>
      <w:numPr>
        <w:numId w:val="24"/>
      </w:numPr>
      <w:adjustRightInd w:val="0"/>
      <w:snapToGrid w:val="0"/>
      <w:spacing w:line="228" w:lineRule="auto"/>
      <w:jc w:val="both"/>
    </w:pPr>
    <w:rPr>
      <w:rFonts w:ascii="Palatino Linotype" w:hAnsi="Palatino Linotype" w:eastAsia="Times New Roman"/>
      <w:color w:val="000000"/>
      <w:szCs w:val="22"/>
      <w:lang w:eastAsia="de-DE" w:bidi="en-US"/>
    </w:rPr>
  </w:style>
  <w:style w:type="paragraph" w:styleId="MDPI38bullet" w:customStyle="1">
    <w:name w:val="MDPI_3.8_bullet"/>
    <w:qFormat/>
    <w:rsid w:val="00C57E89"/>
    <w:pPr>
      <w:numPr>
        <w:numId w:val="23"/>
      </w:numPr>
      <w:adjustRightInd w:val="0"/>
      <w:snapToGrid w:val="0"/>
      <w:spacing w:line="228" w:lineRule="auto"/>
      <w:jc w:val="both"/>
    </w:pPr>
    <w:rPr>
      <w:rFonts w:ascii="Palatino Linotype" w:hAnsi="Palatino Linotype" w:eastAsia="Times New Roman"/>
      <w:color w:val="000000"/>
      <w:szCs w:val="22"/>
      <w:lang w:eastAsia="de-DE" w:bidi="en-US"/>
    </w:rPr>
  </w:style>
  <w:style w:type="paragraph" w:styleId="MDPI39equation" w:customStyle="1">
    <w:name w:val="MDPI_3.9_equation"/>
    <w:qFormat/>
    <w:rsid w:val="00C73AFF"/>
    <w:pPr>
      <w:adjustRightInd w:val="0"/>
      <w:snapToGrid w:val="0"/>
      <w:spacing w:before="120" w:after="120" w:line="260" w:lineRule="atLeast"/>
      <w:ind w:left="709"/>
      <w:jc w:val="center"/>
    </w:pPr>
    <w:rPr>
      <w:rFonts w:ascii="Palatino Linotype" w:hAnsi="Palatino Linotype" w:eastAsia="Times New Roman"/>
      <w:snapToGrid w:val="0"/>
      <w:color w:val="000000"/>
      <w:szCs w:val="22"/>
      <w:lang w:eastAsia="de-DE" w:bidi="en-US"/>
    </w:rPr>
  </w:style>
  <w:style w:type="paragraph" w:styleId="MDPI3aequationnumber" w:customStyle="1">
    <w:name w:val="MDPI_3.a_equation_number"/>
    <w:qFormat/>
    <w:rsid w:val="00C73AFF"/>
    <w:pPr>
      <w:spacing w:before="120" w:after="120"/>
      <w:jc w:val="right"/>
    </w:pPr>
    <w:rPr>
      <w:rFonts w:ascii="Palatino Linotype" w:hAnsi="Palatino Linotype" w:eastAsia="Times New Roman"/>
      <w:snapToGrid w:val="0"/>
      <w:color w:val="000000"/>
      <w:szCs w:val="22"/>
      <w:lang w:eastAsia="de-DE" w:bidi="en-US"/>
    </w:rPr>
  </w:style>
  <w:style w:type="paragraph" w:styleId="MDPI41tablecaption" w:customStyle="1">
    <w:name w:val="MDPI_4.1_table_caption"/>
    <w:qFormat/>
    <w:rsid w:val="00C73AFF"/>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eastAsia="de-DE" w:bidi="en-US"/>
    </w:rPr>
  </w:style>
  <w:style w:type="paragraph" w:styleId="MDPI42tablebody" w:customStyle="1">
    <w:name w:val="MDPI_4.2_table_body"/>
    <w:qFormat/>
    <w:rsid w:val="00D333D3"/>
    <w:pPr>
      <w:adjustRightInd w:val="0"/>
      <w:snapToGrid w:val="0"/>
      <w:spacing w:line="260" w:lineRule="atLeast"/>
      <w:jc w:val="center"/>
    </w:pPr>
    <w:rPr>
      <w:rFonts w:ascii="Palatino Linotype" w:hAnsi="Palatino Linotype" w:eastAsia="Times New Roman"/>
      <w:snapToGrid w:val="0"/>
      <w:color w:val="000000"/>
      <w:lang w:eastAsia="de-DE" w:bidi="en-US"/>
    </w:rPr>
  </w:style>
  <w:style w:type="paragraph" w:styleId="MDPI43tablefooter" w:customStyle="1">
    <w:name w:val="MDPI_4.3_table_footer"/>
    <w:next w:val="MDPI31text"/>
    <w:qFormat/>
    <w:rsid w:val="00C73AFF"/>
    <w:pPr>
      <w:adjustRightInd w:val="0"/>
      <w:snapToGrid w:val="0"/>
      <w:spacing w:line="228" w:lineRule="auto"/>
      <w:ind w:left="2608"/>
      <w:jc w:val="both"/>
    </w:pPr>
    <w:rPr>
      <w:rFonts w:ascii="Palatino Linotype" w:hAnsi="Palatino Linotype" w:eastAsia="Times New Roman" w:cs="Cordia New"/>
      <w:color w:val="000000"/>
      <w:sz w:val="18"/>
      <w:szCs w:val="22"/>
      <w:lang w:eastAsia="de-DE" w:bidi="en-US"/>
    </w:rPr>
  </w:style>
  <w:style w:type="paragraph" w:styleId="MDPI51figurecaption" w:customStyle="1">
    <w:name w:val="MDPI_5.1_figure_caption"/>
    <w:qFormat/>
    <w:rsid w:val="00C73AFF"/>
    <w:pPr>
      <w:adjustRightInd w:val="0"/>
      <w:snapToGrid w:val="0"/>
      <w:spacing w:before="120" w:after="240" w:line="228" w:lineRule="auto"/>
      <w:ind w:left="2608"/>
      <w:jc w:val="both"/>
    </w:pPr>
    <w:rPr>
      <w:rFonts w:ascii="Palatino Linotype" w:hAnsi="Palatino Linotype" w:eastAsia="Times New Roman"/>
      <w:color w:val="000000"/>
      <w:sz w:val="18"/>
      <w:lang w:eastAsia="de-DE" w:bidi="en-US"/>
    </w:rPr>
  </w:style>
  <w:style w:type="paragraph" w:styleId="MDPI52figure" w:customStyle="1">
    <w:name w:val="MDPI_5.2_figure"/>
    <w:qFormat/>
    <w:rsid w:val="00C73AFF"/>
    <w:pPr>
      <w:adjustRightInd w:val="0"/>
      <w:snapToGrid w:val="0"/>
      <w:spacing w:before="240" w:after="120"/>
      <w:jc w:val="center"/>
    </w:pPr>
    <w:rPr>
      <w:rFonts w:ascii="Palatino Linotype" w:hAnsi="Palatino Linotype" w:eastAsia="Times New Roman"/>
      <w:snapToGrid w:val="0"/>
      <w:color w:val="000000"/>
      <w:lang w:eastAsia="de-DE" w:bidi="en-US"/>
    </w:rPr>
  </w:style>
  <w:style w:type="paragraph" w:styleId="MDPI81theorem" w:customStyle="1">
    <w:name w:val="MDPI_8.1_theorem"/>
    <w:qFormat/>
    <w:rsid w:val="00C73AFF"/>
    <w:pPr>
      <w:adjustRightInd w:val="0"/>
      <w:snapToGrid w:val="0"/>
      <w:spacing w:line="228" w:lineRule="auto"/>
      <w:ind w:left="2608"/>
      <w:jc w:val="both"/>
    </w:pPr>
    <w:rPr>
      <w:rFonts w:ascii="Palatino Linotype" w:hAnsi="Palatino Linotype" w:eastAsia="Times New Roman"/>
      <w:i/>
      <w:snapToGrid w:val="0"/>
      <w:color w:val="000000"/>
      <w:szCs w:val="22"/>
      <w:lang w:eastAsia="de-DE" w:bidi="en-US"/>
    </w:rPr>
  </w:style>
  <w:style w:type="paragraph" w:styleId="MDPI82proof" w:customStyle="1">
    <w:name w:val="MDPI_8.2_proof"/>
    <w:qFormat/>
    <w:rsid w:val="00C73AFF"/>
    <w:pPr>
      <w:adjustRightInd w:val="0"/>
      <w:snapToGrid w:val="0"/>
      <w:spacing w:line="228" w:lineRule="auto"/>
      <w:ind w:left="2608"/>
      <w:jc w:val="both"/>
    </w:pPr>
    <w:rPr>
      <w:rFonts w:ascii="Palatino Linotype" w:hAnsi="Palatino Linotype" w:eastAsia="Times New Roman"/>
      <w:snapToGrid w:val="0"/>
      <w:color w:val="000000"/>
      <w:szCs w:val="22"/>
      <w:lang w:eastAsia="de-DE" w:bidi="en-US"/>
    </w:rPr>
  </w:style>
  <w:style w:type="paragraph" w:styleId="MDPI23heading3" w:customStyle="1">
    <w:name w:val="MDPI_2.3_heading3"/>
    <w:qFormat/>
    <w:rsid w:val="00C73AFF"/>
    <w:pPr>
      <w:adjustRightInd w:val="0"/>
      <w:snapToGrid w:val="0"/>
      <w:spacing w:before="60" w:after="60" w:line="228" w:lineRule="auto"/>
      <w:ind w:left="2608"/>
      <w:outlineLvl w:val="2"/>
    </w:pPr>
    <w:rPr>
      <w:rFonts w:ascii="Palatino Linotype" w:hAnsi="Palatino Linotype" w:eastAsia="Times New Roman"/>
      <w:snapToGrid w:val="0"/>
      <w:color w:val="000000"/>
      <w:szCs w:val="22"/>
      <w:lang w:eastAsia="de-DE" w:bidi="en-US"/>
    </w:rPr>
  </w:style>
  <w:style w:type="paragraph" w:styleId="MDPI21heading1" w:customStyle="1">
    <w:name w:val="MDPI_2.1_heading1"/>
    <w:qFormat/>
    <w:rsid w:val="00C73AFF"/>
    <w:pPr>
      <w:adjustRightInd w:val="0"/>
      <w:snapToGrid w:val="0"/>
      <w:spacing w:before="240" w:after="60" w:line="228" w:lineRule="auto"/>
      <w:ind w:left="2608"/>
      <w:outlineLvl w:val="0"/>
    </w:pPr>
    <w:rPr>
      <w:rFonts w:ascii="Palatino Linotype" w:hAnsi="Palatino Linotype" w:eastAsia="Times New Roman"/>
      <w:b/>
      <w:snapToGrid w:val="0"/>
      <w:color w:val="000000"/>
      <w:szCs w:val="22"/>
      <w:lang w:eastAsia="de-DE" w:bidi="en-US"/>
    </w:rPr>
  </w:style>
  <w:style w:type="paragraph" w:styleId="MDPI22heading2" w:customStyle="1">
    <w:name w:val="MDPI_2.2_heading2"/>
    <w:qFormat/>
    <w:rsid w:val="00C73AFF"/>
    <w:pPr>
      <w:adjustRightInd w:val="0"/>
      <w:snapToGrid w:val="0"/>
      <w:spacing w:before="60" w:after="60" w:line="228" w:lineRule="auto"/>
      <w:ind w:left="2608"/>
      <w:outlineLvl w:val="1"/>
    </w:pPr>
    <w:rPr>
      <w:rFonts w:ascii="Palatino Linotype" w:hAnsi="Palatino Linotype" w:eastAsia="Times New Roman"/>
      <w:i/>
      <w:noProof/>
      <w:snapToGrid w:val="0"/>
      <w:color w:val="000000"/>
      <w:szCs w:val="22"/>
      <w:lang w:eastAsia="de-DE" w:bidi="en-US"/>
    </w:rPr>
  </w:style>
  <w:style w:type="paragraph" w:styleId="MDPI71References" w:customStyle="1">
    <w:name w:val="MDPI_7.1_References"/>
    <w:qFormat/>
    <w:rsid w:val="00346535"/>
    <w:pPr>
      <w:numPr>
        <w:numId w:val="25"/>
      </w:numPr>
      <w:adjustRightInd w:val="0"/>
      <w:snapToGrid w:val="0"/>
      <w:spacing w:line="228" w:lineRule="auto"/>
      <w:jc w:val="both"/>
    </w:pPr>
    <w:rPr>
      <w:rFonts w:ascii="Palatino Linotype" w:hAnsi="Palatino Linotype" w:eastAsia="Times New Roman"/>
      <w:color w:val="000000"/>
      <w:sz w:val="18"/>
      <w:lang w:eastAsia="de-DE" w:bidi="en-US"/>
    </w:rPr>
  </w:style>
  <w:style w:type="paragraph" w:styleId="BalloonText">
    <w:name w:val="Balloon Text"/>
    <w:basedOn w:val="Normal"/>
    <w:link w:val="BalloonTextChar"/>
    <w:uiPriority w:val="99"/>
    <w:rsid w:val="00C73AFF"/>
    <w:rPr>
      <w:rFonts w:cs="Tahoma"/>
      <w:szCs w:val="18"/>
    </w:rPr>
  </w:style>
  <w:style w:type="character" w:styleId="BalloonTextChar" w:customStyle="1">
    <w:name w:val="Balloon Text Char"/>
    <w:link w:val="BalloonText"/>
    <w:uiPriority w:val="99"/>
    <w:rsid w:val="00C73AFF"/>
    <w:rPr>
      <w:rFonts w:ascii="Palatino Linotype" w:hAnsi="Palatino Linotype" w:cs="Tahoma"/>
      <w:noProof/>
      <w:color w:val="000000"/>
      <w:szCs w:val="18"/>
    </w:rPr>
  </w:style>
  <w:style w:type="character" w:styleId="LineNumber">
    <w:name w:val="line number"/>
    <w:uiPriority w:val="99"/>
    <w:rsid w:val="00EB5A13"/>
    <w:rPr>
      <w:rFonts w:ascii="Palatino Linotype" w:hAnsi="Palatino Linotype"/>
      <w:sz w:val="16"/>
    </w:rPr>
  </w:style>
  <w:style w:type="table" w:styleId="MDPI41threelinetable" w:customStyle="1">
    <w:name w:val="MDPI_4.1_three_line_table"/>
    <w:basedOn w:val="TableNormal"/>
    <w:uiPriority w:val="99"/>
    <w:rsid w:val="00C73AFF"/>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blPr/>
      <w:tcPr>
        <w:tcBorders>
          <w:bottom w:val="single" w:color="auto" w:sz="4" w:space="0"/>
        </w:tcBorders>
      </w:tcPr>
    </w:tblStylePr>
  </w:style>
  <w:style w:type="character" w:styleId="Hyperlink">
    <w:name w:val="Hyperlink"/>
    <w:uiPriority w:val="99"/>
    <w:rsid w:val="00C73AFF"/>
    <w:rPr>
      <w:color w:val="0000FF"/>
      <w:u w:val="single"/>
    </w:rPr>
  </w:style>
  <w:style w:type="character" w:styleId="UnresolvedMention">
    <w:name w:val="Unresolved Mention"/>
    <w:uiPriority w:val="99"/>
    <w:semiHidden/>
    <w:unhideWhenUsed/>
    <w:rsid w:val="00BB4D0A"/>
    <w:rPr>
      <w:color w:val="605E5C"/>
      <w:shd w:val="clear" w:color="auto" w:fill="E1DFDD"/>
    </w:rPr>
  </w:style>
  <w:style w:type="table" w:styleId="PlainTable4">
    <w:name w:val="Plain Table 4"/>
    <w:basedOn w:val="TableNormal"/>
    <w:uiPriority w:val="44"/>
    <w:rsid w:val="00654A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MDPI61Citation" w:customStyle="1">
    <w:name w:val="MDPI_6.1_Citation"/>
    <w:qFormat/>
    <w:rsid w:val="00C73AFF"/>
    <w:pPr>
      <w:adjustRightInd w:val="0"/>
      <w:snapToGrid w:val="0"/>
      <w:spacing w:line="240" w:lineRule="atLeast"/>
      <w:ind w:right="113"/>
    </w:pPr>
    <w:rPr>
      <w:rFonts w:ascii="Palatino Linotype" w:hAnsi="Palatino Linotype" w:cs="Cordia New"/>
      <w:sz w:val="14"/>
      <w:szCs w:val="22"/>
    </w:rPr>
  </w:style>
  <w:style w:type="paragraph" w:styleId="MDPI62BackMatter" w:customStyle="1">
    <w:name w:val="MDPI_6.2_BackMatter"/>
    <w:qFormat/>
    <w:rsid w:val="00C73AFF"/>
    <w:pPr>
      <w:adjustRightInd w:val="0"/>
      <w:snapToGrid w:val="0"/>
      <w:spacing w:after="120" w:line="228" w:lineRule="auto"/>
      <w:ind w:left="2608"/>
      <w:jc w:val="both"/>
    </w:pPr>
    <w:rPr>
      <w:rFonts w:ascii="Palatino Linotype" w:hAnsi="Palatino Linotype" w:eastAsia="Times New Roman"/>
      <w:snapToGrid w:val="0"/>
      <w:color w:val="000000"/>
      <w:sz w:val="18"/>
      <w:lang w:eastAsia="en-US" w:bidi="en-US"/>
    </w:rPr>
  </w:style>
  <w:style w:type="paragraph" w:styleId="MDPI63Notes" w:customStyle="1">
    <w:name w:val="MDPI_6.3_Notes"/>
    <w:qFormat/>
    <w:rsid w:val="00C73AFF"/>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styleId="MDPI15academiceditor" w:customStyle="1">
    <w:name w:val="MDPI_1.5_academic_editor"/>
    <w:qFormat/>
    <w:rsid w:val="0062252C"/>
    <w:pPr>
      <w:adjustRightInd w:val="0"/>
      <w:snapToGrid w:val="0"/>
      <w:spacing w:before="120" w:line="240" w:lineRule="atLeast"/>
      <w:ind w:right="113"/>
    </w:pPr>
    <w:rPr>
      <w:rFonts w:ascii="Palatino Linotype" w:hAnsi="Palatino Linotype" w:eastAsia="Times New Roman"/>
      <w:color w:val="000000"/>
      <w:sz w:val="14"/>
      <w:szCs w:val="22"/>
      <w:lang w:eastAsia="de-DE" w:bidi="en-US"/>
    </w:rPr>
  </w:style>
  <w:style w:type="paragraph" w:styleId="MDPI19classification" w:customStyle="1">
    <w:name w:val="MDPI_1.9_classification"/>
    <w:qFormat/>
    <w:rsid w:val="00C73AFF"/>
    <w:pPr>
      <w:spacing w:before="240" w:line="260" w:lineRule="atLeast"/>
      <w:ind w:left="113"/>
      <w:jc w:val="both"/>
    </w:pPr>
    <w:rPr>
      <w:rFonts w:ascii="Palatino Linotype" w:hAnsi="Palatino Linotype" w:eastAsia="Times New Roman"/>
      <w:b/>
      <w:color w:val="000000"/>
      <w:szCs w:val="22"/>
      <w:lang w:eastAsia="de-DE" w:bidi="en-US"/>
    </w:rPr>
  </w:style>
  <w:style w:type="paragraph" w:styleId="MDPI411onetablecaption" w:customStyle="1">
    <w:name w:val="MDPI_4.1.1_one_table_caption"/>
    <w:qFormat/>
    <w:rsid w:val="00C73AF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styleId="MDPI511onefigurecaption" w:customStyle="1">
    <w:name w:val="MDPI_5.1.1_one_figure_caption"/>
    <w:qFormat/>
    <w:rsid w:val="00C73AFF"/>
    <w:pPr>
      <w:adjustRightInd w:val="0"/>
      <w:snapToGrid w:val="0"/>
      <w:spacing w:before="240" w:after="120" w:line="260" w:lineRule="atLeast"/>
      <w:jc w:val="center"/>
    </w:pPr>
    <w:rPr>
      <w:rFonts w:ascii="Palatino Linotype" w:hAnsi="Palatino Linotype"/>
      <w:noProof/>
      <w:color w:val="000000"/>
      <w:sz w:val="18"/>
      <w:lang w:bidi="en-US"/>
    </w:rPr>
  </w:style>
  <w:style w:type="paragraph" w:styleId="MDPI72Copyright" w:customStyle="1">
    <w:name w:val="MDPI_7.2_Copyright"/>
    <w:qFormat/>
    <w:rsid w:val="00E43B3D"/>
    <w:pPr>
      <w:adjustRightInd w:val="0"/>
      <w:snapToGrid w:val="0"/>
      <w:spacing w:before="60" w:line="240" w:lineRule="atLeast"/>
      <w:ind w:right="113"/>
      <w:jc w:val="both"/>
    </w:pPr>
    <w:rPr>
      <w:rFonts w:ascii="Palatino Linotype" w:hAnsi="Palatino Linotype" w:eastAsia="Times New Roman"/>
      <w:noProof/>
      <w:snapToGrid w:val="0"/>
      <w:color w:val="000000"/>
      <w:sz w:val="14"/>
      <w:lang w:val="en-GB" w:eastAsia="en-GB"/>
    </w:rPr>
  </w:style>
  <w:style w:type="paragraph" w:styleId="MDPI73CopyrightImage" w:customStyle="1">
    <w:name w:val="MDPI_7.3_CopyrightImage"/>
    <w:rsid w:val="00C73AFF"/>
    <w:pPr>
      <w:adjustRightInd w:val="0"/>
      <w:snapToGrid w:val="0"/>
      <w:spacing w:after="100" w:line="260" w:lineRule="atLeast"/>
      <w:jc w:val="right"/>
    </w:pPr>
    <w:rPr>
      <w:rFonts w:ascii="Palatino Linotype" w:hAnsi="Palatino Linotype" w:eastAsia="Times New Roman"/>
      <w:color w:val="000000"/>
      <w:lang w:eastAsia="de-CH"/>
    </w:rPr>
  </w:style>
  <w:style w:type="paragraph" w:styleId="MDPIequationFram" w:customStyle="1">
    <w:name w:val="MDPI_equationFram"/>
    <w:qFormat/>
    <w:rsid w:val="00C73AFF"/>
    <w:pPr>
      <w:adjustRightInd w:val="0"/>
      <w:snapToGrid w:val="0"/>
      <w:spacing w:before="120" w:after="120"/>
      <w:jc w:val="center"/>
    </w:pPr>
    <w:rPr>
      <w:rFonts w:ascii="Palatino Linotype" w:hAnsi="Palatino Linotype" w:eastAsia="Times New Roman"/>
      <w:snapToGrid w:val="0"/>
      <w:color w:val="000000"/>
      <w:szCs w:val="22"/>
      <w:lang w:eastAsia="de-DE" w:bidi="en-US"/>
    </w:rPr>
  </w:style>
  <w:style w:type="paragraph" w:styleId="MDPIfooter" w:customStyle="1">
    <w:name w:val="MDPI_footer"/>
    <w:qFormat/>
    <w:rsid w:val="00C73AFF"/>
    <w:pPr>
      <w:adjustRightInd w:val="0"/>
      <w:snapToGrid w:val="0"/>
      <w:spacing w:before="120" w:line="260" w:lineRule="atLeast"/>
      <w:jc w:val="center"/>
    </w:pPr>
    <w:rPr>
      <w:rFonts w:ascii="Palatino Linotype" w:hAnsi="Palatino Linotype" w:eastAsia="Times New Roman"/>
      <w:color w:val="000000"/>
      <w:lang w:eastAsia="de-DE"/>
    </w:rPr>
  </w:style>
  <w:style w:type="paragraph" w:styleId="MDPIfooterfirstpage" w:customStyle="1">
    <w:name w:val="MDPI_footer_firstpage"/>
    <w:qFormat/>
    <w:rsid w:val="00C73AFF"/>
    <w:pPr>
      <w:tabs>
        <w:tab w:val="right" w:pos="8845"/>
      </w:tabs>
      <w:spacing w:line="160" w:lineRule="exact"/>
    </w:pPr>
    <w:rPr>
      <w:rFonts w:ascii="Palatino Linotype" w:hAnsi="Palatino Linotype" w:eastAsia="Times New Roman"/>
      <w:color w:val="000000"/>
      <w:sz w:val="16"/>
      <w:lang w:eastAsia="de-DE"/>
    </w:rPr>
  </w:style>
  <w:style w:type="paragraph" w:styleId="MDPIheader" w:customStyle="1">
    <w:name w:val="MDPI_header"/>
    <w:qFormat/>
    <w:rsid w:val="00C73AFF"/>
    <w:pPr>
      <w:adjustRightInd w:val="0"/>
      <w:snapToGrid w:val="0"/>
      <w:spacing w:after="240" w:line="260" w:lineRule="atLeast"/>
      <w:jc w:val="both"/>
    </w:pPr>
    <w:rPr>
      <w:rFonts w:ascii="Palatino Linotype" w:hAnsi="Palatino Linotype" w:eastAsia="Times New Roman"/>
      <w:iCs/>
      <w:color w:val="000000"/>
      <w:sz w:val="16"/>
      <w:lang w:eastAsia="de-DE"/>
    </w:rPr>
  </w:style>
  <w:style w:type="paragraph" w:styleId="MDPIheadercitation" w:customStyle="1">
    <w:name w:val="MDPI_header_citation"/>
    <w:rsid w:val="00C73AFF"/>
    <w:pPr>
      <w:spacing w:after="240"/>
    </w:pPr>
    <w:rPr>
      <w:rFonts w:ascii="Palatino Linotype" w:hAnsi="Palatino Linotype" w:eastAsia="Times New Roman"/>
      <w:snapToGrid w:val="0"/>
      <w:color w:val="000000"/>
      <w:sz w:val="18"/>
      <w:lang w:eastAsia="de-DE" w:bidi="en-US"/>
    </w:rPr>
  </w:style>
  <w:style w:type="paragraph" w:styleId="MDPIheadermdpilogo" w:customStyle="1">
    <w:name w:val="MDPI_header_mdpi_logo"/>
    <w:qFormat/>
    <w:rsid w:val="00C73AFF"/>
    <w:pPr>
      <w:adjustRightInd w:val="0"/>
      <w:snapToGrid w:val="0"/>
      <w:spacing w:line="260" w:lineRule="atLeast"/>
      <w:jc w:val="right"/>
    </w:pPr>
    <w:rPr>
      <w:rFonts w:ascii="Palatino Linotype" w:hAnsi="Palatino Linotype" w:eastAsia="Times New Roman"/>
      <w:color w:val="000000"/>
      <w:sz w:val="24"/>
      <w:szCs w:val="22"/>
      <w:lang w:eastAsia="de-CH"/>
    </w:rPr>
  </w:style>
  <w:style w:type="table" w:styleId="MDPITable" w:customStyle="1">
    <w:name w:val="MDPI_Table"/>
    <w:basedOn w:val="TableNormal"/>
    <w:uiPriority w:val="99"/>
    <w:rsid w:val="00C73AFF"/>
    <w:rPr>
      <w:rFonts w:ascii="Palatino Linotype" w:hAnsi="Palatino Linotype"/>
      <w:color w:val="000000"/>
      <w:lang w:val="en-CA" w:eastAsia="en-US"/>
    </w:rPr>
    <w:tblPr>
      <w:tblCellMar>
        <w:left w:w="0" w:type="dxa"/>
        <w:right w:w="0" w:type="dxa"/>
      </w:tblCellMar>
    </w:tblPr>
  </w:style>
  <w:style w:type="paragraph" w:styleId="MDPItext" w:customStyle="1">
    <w:name w:val="MDPI_text"/>
    <w:qFormat/>
    <w:rsid w:val="00C73AFF"/>
    <w:pPr>
      <w:spacing w:line="260" w:lineRule="atLeast"/>
      <w:ind w:left="425" w:right="425" w:firstLine="284"/>
      <w:jc w:val="both"/>
    </w:pPr>
    <w:rPr>
      <w:rFonts w:ascii="Times New Roman" w:hAnsi="Times New Roman" w:eastAsia="Times New Roman"/>
      <w:noProof/>
      <w:snapToGrid w:val="0"/>
      <w:color w:val="000000"/>
      <w:sz w:val="22"/>
      <w:szCs w:val="22"/>
      <w:lang w:eastAsia="de-DE" w:bidi="en-US"/>
    </w:rPr>
  </w:style>
  <w:style w:type="paragraph" w:styleId="MDPItitle" w:customStyle="1">
    <w:name w:val="MDPI_title"/>
    <w:qFormat/>
    <w:rsid w:val="00C73AFF"/>
    <w:pPr>
      <w:adjustRightInd w:val="0"/>
      <w:snapToGrid w:val="0"/>
      <w:spacing w:after="240" w:line="260" w:lineRule="atLeast"/>
      <w:jc w:val="both"/>
    </w:pPr>
    <w:rPr>
      <w:rFonts w:ascii="Palatino Linotype" w:hAnsi="Palatino Linotype" w:eastAsia="Times New Roman"/>
      <w:b/>
      <w:snapToGrid w:val="0"/>
      <w:color w:val="000000"/>
      <w:sz w:val="36"/>
      <w:lang w:eastAsia="de-DE" w:bidi="en-US"/>
    </w:rPr>
  </w:style>
  <w:style w:type="character" w:styleId="apple-converted-space" w:customStyle="1">
    <w:name w:val="apple-converted-space"/>
    <w:rsid w:val="00C73AFF"/>
  </w:style>
  <w:style w:type="paragraph" w:styleId="Bibliography">
    <w:name w:val="Bibliography"/>
    <w:basedOn w:val="Normal"/>
    <w:next w:val="Normal"/>
    <w:uiPriority w:val="37"/>
    <w:unhideWhenUsed/>
    <w:rsid w:val="00C73AFF"/>
    <w:pPr>
      <w:tabs>
        <w:tab w:val="left" w:pos="384"/>
      </w:tabs>
      <w:spacing w:line="240" w:lineRule="atLeast"/>
      <w:ind w:left="384" w:hanging="384"/>
    </w:pPr>
  </w:style>
  <w:style w:type="paragraph" w:styleId="BodyText">
    <w:name w:val="Body Text"/>
    <w:link w:val="BodyTextChar"/>
    <w:rsid w:val="00C73AFF"/>
    <w:pPr>
      <w:spacing w:after="120" w:line="340" w:lineRule="atLeast"/>
      <w:jc w:val="both"/>
    </w:pPr>
    <w:rPr>
      <w:rFonts w:ascii="Palatino Linotype" w:hAnsi="Palatino Linotype"/>
      <w:color w:val="000000"/>
      <w:sz w:val="24"/>
      <w:lang w:eastAsia="de-DE"/>
    </w:rPr>
  </w:style>
  <w:style w:type="character" w:styleId="BodyTextChar" w:customStyle="1">
    <w:name w:val="Body Text Char"/>
    <w:link w:val="BodyText"/>
    <w:rsid w:val="00C73AFF"/>
    <w:rPr>
      <w:rFonts w:ascii="Palatino Linotype" w:hAnsi="Palatino Linotype"/>
      <w:color w:val="000000"/>
      <w:sz w:val="24"/>
      <w:lang w:eastAsia="de-DE"/>
    </w:rPr>
  </w:style>
  <w:style w:type="character" w:styleId="CommentReference">
    <w:name w:val="annotation reference"/>
    <w:uiPriority w:val="99"/>
    <w:rsid w:val="00C73AFF"/>
    <w:rPr>
      <w:sz w:val="21"/>
      <w:szCs w:val="21"/>
    </w:rPr>
  </w:style>
  <w:style w:type="paragraph" w:styleId="CommentText">
    <w:name w:val="annotation text"/>
    <w:basedOn w:val="Normal"/>
    <w:link w:val="CommentTextChar"/>
    <w:uiPriority w:val="99"/>
    <w:rsid w:val="00C73AFF"/>
  </w:style>
  <w:style w:type="character" w:styleId="CommentTextChar" w:customStyle="1">
    <w:name w:val="Comment Text Char"/>
    <w:link w:val="CommentText"/>
    <w:uiPriority w:val="99"/>
    <w:rsid w:val="00C73AFF"/>
    <w:rPr>
      <w:rFonts w:ascii="Palatino Linotype" w:hAnsi="Palatino Linotype"/>
      <w:noProof/>
      <w:color w:val="000000"/>
    </w:rPr>
  </w:style>
  <w:style w:type="paragraph" w:styleId="CommentSubject">
    <w:name w:val="annotation subject"/>
    <w:basedOn w:val="CommentText"/>
    <w:next w:val="CommentText"/>
    <w:link w:val="CommentSubjectChar"/>
    <w:rsid w:val="00C73AFF"/>
    <w:rPr>
      <w:b/>
      <w:bCs/>
    </w:rPr>
  </w:style>
  <w:style w:type="character" w:styleId="CommentSubjectChar" w:customStyle="1">
    <w:name w:val="Comment Subject Char"/>
    <w:link w:val="CommentSubject"/>
    <w:rsid w:val="00C73AFF"/>
    <w:rPr>
      <w:rFonts w:ascii="Palatino Linotype" w:hAnsi="Palatino Linotype"/>
      <w:b/>
      <w:bCs/>
      <w:noProof/>
      <w:color w:val="000000"/>
    </w:rPr>
  </w:style>
  <w:style w:type="character" w:styleId="EndnoteReference">
    <w:name w:val="endnote reference"/>
    <w:rsid w:val="00C73AFF"/>
    <w:rPr>
      <w:vertAlign w:val="superscript"/>
    </w:rPr>
  </w:style>
  <w:style w:type="paragraph" w:styleId="EndnoteText">
    <w:name w:val="endnote text"/>
    <w:basedOn w:val="Normal"/>
    <w:link w:val="EndnoteTextChar"/>
    <w:semiHidden/>
    <w:unhideWhenUsed/>
    <w:rsid w:val="00C73AFF"/>
    <w:pPr>
      <w:spacing w:line="240" w:lineRule="auto"/>
    </w:pPr>
  </w:style>
  <w:style w:type="character" w:styleId="EndnoteTextChar" w:customStyle="1">
    <w:name w:val="Endnote Text Char"/>
    <w:link w:val="EndnoteText"/>
    <w:semiHidden/>
    <w:rsid w:val="00C73AFF"/>
    <w:rPr>
      <w:rFonts w:ascii="Palatino Linotype" w:hAnsi="Palatino Linotype"/>
      <w:noProof/>
      <w:color w:val="000000"/>
    </w:rPr>
  </w:style>
  <w:style w:type="character" w:styleId="FollowedHyperlink">
    <w:name w:val="FollowedHyperlink"/>
    <w:rsid w:val="00C73AFF"/>
    <w:rPr>
      <w:color w:val="954F72"/>
      <w:u w:val="single"/>
    </w:rPr>
  </w:style>
  <w:style w:type="paragraph" w:styleId="FootnoteText">
    <w:name w:val="footnote text"/>
    <w:basedOn w:val="Normal"/>
    <w:link w:val="FootnoteTextChar"/>
    <w:semiHidden/>
    <w:unhideWhenUsed/>
    <w:rsid w:val="00C73AFF"/>
    <w:pPr>
      <w:spacing w:line="240" w:lineRule="auto"/>
    </w:pPr>
  </w:style>
  <w:style w:type="character" w:styleId="FootnoteTextChar" w:customStyle="1">
    <w:name w:val="Footnote Text Char"/>
    <w:link w:val="FootnoteText"/>
    <w:semiHidden/>
    <w:rsid w:val="00C73AFF"/>
    <w:rPr>
      <w:rFonts w:ascii="Palatino Linotype" w:hAnsi="Palatino Linotype"/>
      <w:noProof/>
      <w:color w:val="000000"/>
    </w:rPr>
  </w:style>
  <w:style w:type="paragraph" w:styleId="NormalWeb">
    <w:name w:val="Normal (Web)"/>
    <w:basedOn w:val="Normal"/>
    <w:uiPriority w:val="99"/>
    <w:rsid w:val="00C73AFF"/>
    <w:rPr>
      <w:szCs w:val="24"/>
    </w:rPr>
  </w:style>
  <w:style w:type="paragraph" w:styleId="MsoFootnoteText0" w:customStyle="1">
    <w:name w:val="MsoFootnoteText"/>
    <w:basedOn w:val="NormalWeb"/>
    <w:qFormat/>
    <w:rsid w:val="00C73AFF"/>
    <w:rPr>
      <w:rFonts w:ascii="Times New Roman" w:hAnsi="Times New Roman"/>
    </w:rPr>
  </w:style>
  <w:style w:type="character" w:styleId="PageNumber">
    <w:name w:val="page number"/>
    <w:rsid w:val="00C73AFF"/>
  </w:style>
  <w:style w:type="character" w:styleId="PlaceholderText">
    <w:name w:val="Placeholder Text"/>
    <w:uiPriority w:val="99"/>
    <w:semiHidden/>
    <w:rsid w:val="00C73AFF"/>
    <w:rPr>
      <w:color w:val="808080"/>
    </w:rPr>
  </w:style>
  <w:style w:type="paragraph" w:styleId="MDPI71FootNotes" w:customStyle="1">
    <w:name w:val="MDPI_7.1_FootNotes"/>
    <w:qFormat/>
    <w:rsid w:val="00BB3C6F"/>
    <w:pPr>
      <w:numPr>
        <w:numId w:val="22"/>
      </w:numPr>
      <w:adjustRightInd w:val="0"/>
      <w:snapToGrid w:val="0"/>
      <w:spacing w:line="228" w:lineRule="auto"/>
    </w:pPr>
    <w:rPr>
      <w:rFonts w:ascii="Palatino Linotype" w:hAnsi="Palatino Linotype" w:eastAsiaTheme="minorEastAsia"/>
      <w:noProof/>
      <w:color w:val="000000"/>
      <w:sz w:val="18"/>
    </w:rPr>
  </w:style>
  <w:style w:type="paragraph" w:styleId="Revision">
    <w:name w:val="Revision"/>
    <w:hidden/>
    <w:uiPriority w:val="99"/>
    <w:semiHidden/>
    <w:rsid w:val="00B0192A"/>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8459">
      <w:bodyDiv w:val="1"/>
      <w:marLeft w:val="0"/>
      <w:marRight w:val="0"/>
      <w:marTop w:val="0"/>
      <w:marBottom w:val="0"/>
      <w:divBdr>
        <w:top w:val="none" w:sz="0" w:space="0" w:color="auto"/>
        <w:left w:val="none" w:sz="0" w:space="0" w:color="auto"/>
        <w:bottom w:val="none" w:sz="0" w:space="0" w:color="auto"/>
        <w:right w:val="none" w:sz="0" w:space="0" w:color="auto"/>
      </w:divBdr>
    </w:div>
    <w:div w:id="1245336394">
      <w:bodyDiv w:val="1"/>
      <w:marLeft w:val="0"/>
      <w:marRight w:val="0"/>
      <w:marTop w:val="0"/>
      <w:marBottom w:val="0"/>
      <w:divBdr>
        <w:top w:val="none" w:sz="0" w:space="0" w:color="auto"/>
        <w:left w:val="none" w:sz="0" w:space="0" w:color="auto"/>
        <w:bottom w:val="none" w:sz="0" w:space="0" w:color="auto"/>
        <w:right w:val="none" w:sz="0" w:space="0" w:color="auto"/>
      </w:divBdr>
    </w:div>
    <w:div w:id="1690639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benjamin.geaumont@ndsu.edu" TargetMode="Externa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mailto:kaylee.boland@ndsu.edu" TargetMode="External" Id="rId12" /><Relationship Type="http://schemas.openxmlformats.org/officeDocument/2006/relationships/image" Target="media/image4.png"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eader" Target="header1.xml" Id="rId19"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Devan.McGranahan@usda.gov" TargetMode="External" Id="rId14" /><Relationship Type="http://schemas.openxmlformats.org/officeDocument/2006/relationships/header" Target="header3.xml" Id="rId22" /></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an.mcgranahan\Downloads\fi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FEF1A-6543-4900-A0B3-05E2EC835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A6368-592C-4569-8A75-52C1B2BC1CB3}">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3.xml><?xml version="1.0" encoding="utf-8"?>
<ds:datastoreItem xmlns:ds="http://schemas.openxmlformats.org/officeDocument/2006/customXml" ds:itemID="{0E81F4E3-EB66-4642-BCE2-C6F58973939C}">
  <ds:schemaRefs>
    <ds:schemaRef ds:uri="http://schemas.microsoft.com/sharepoint/v3/contenttype/forms"/>
  </ds:schemaRefs>
</ds:datastoreItem>
</file>

<file path=customXml/itemProps4.xml><?xml version="1.0" encoding="utf-8"?>
<ds:datastoreItem xmlns:ds="http://schemas.openxmlformats.org/officeDocument/2006/customXml" ds:itemID="{D8B136DA-03E4-43FF-82C2-5F75C64D4865}">
  <ds:schemaRefs>
    <ds:schemaRef ds:uri="http://schemas.openxmlformats.org/officeDocument/2006/bibliography"/>
  </ds:schemaRefs>
</ds:datastoreItem>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fire-template.dot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 of the Paper (Article</dc:title>
  <dc:subject/>
  <dc:creator>Devan McGranahan</dc:creator>
  <keywords/>
  <dc:description/>
  <lastModifiedBy>Boland, Kaylee</lastModifiedBy>
  <revision>722</revision>
  <dcterms:created xsi:type="dcterms:W3CDTF">2024-06-17T23:07:00.0000000Z</dcterms:created>
  <dcterms:modified xsi:type="dcterms:W3CDTF">2024-12-30T14:05:05.6102952Z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id="INbbVACJ"/&gt;&lt;style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y fmtid="{D5CDD505-2E9C-101B-9397-08002B2CF9AE}" pid="4" name="ContentTypeId">
    <vt:lpwstr>0x01010051B64F4CAEE3884A936EE11921CD1109</vt:lpwstr>
  </property>
  <property fmtid="{D5CDD505-2E9C-101B-9397-08002B2CF9AE}" pid="5" name="MediaServiceImageTags">
    <vt:lpwstr/>
  </property>
</Properties>
</file>